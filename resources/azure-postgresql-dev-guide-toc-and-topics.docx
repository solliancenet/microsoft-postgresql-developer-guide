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DDB" w:rsidP="005134F5" w:rsidRDefault="005134F5" w14:paraId="6C5D888D" w14:textId="7EBFED20">
      <w:pPr>
        <w:pStyle w:val="Heading1"/>
      </w:pPr>
      <w:r>
        <w:t xml:space="preserve">Azure </w:t>
      </w:r>
      <w:r w:rsidR="000B5DDB">
        <w:t>MySQL Dev</w:t>
      </w:r>
      <w:r>
        <w:t>eloper Guide</w:t>
      </w:r>
      <w:r w:rsidR="000B5DDB">
        <w:t xml:space="preserve"> Topics</w:t>
      </w:r>
    </w:p>
    <w:p w:rsidR="000B5DDB" w:rsidP="000B5DDB" w:rsidRDefault="000B5DDB" w14:paraId="5B4C86CD" w14:textId="77777777"/>
    <w:p w:rsidR="000B5DDB" w:rsidP="005134F5" w:rsidRDefault="005134F5" w14:paraId="21DC50CC" w14:textId="4813E25A">
      <w:pPr>
        <w:pStyle w:val="Heading2"/>
      </w:pPr>
      <w:r>
        <w:t xml:space="preserve">SOW </w:t>
      </w:r>
      <w:r w:rsidR="000B5DDB">
        <w:t>Summary</w:t>
      </w:r>
    </w:p>
    <w:p w:rsidR="000B5DDB" w:rsidP="000B5DDB" w:rsidRDefault="000B5DDB" w14:paraId="1C147249" w14:textId="38A2BE4E"/>
    <w:p w:rsidR="005134F5" w:rsidP="005134F5" w:rsidRDefault="005134F5" w14:paraId="566B9425" w14:textId="6A58B693">
      <w:pPr>
        <w:pStyle w:val="Heading3"/>
      </w:pPr>
      <w:r>
        <w:t>Background</w:t>
      </w:r>
    </w:p>
    <w:p w:rsidR="000B5DDB" w:rsidP="000B5DDB" w:rsidRDefault="00FB1EA8" w14:paraId="293DE9C6" w14:textId="374D769F">
      <w:pPr>
        <w:rPr>
          <w:lang w:val="fi-FI"/>
        </w:rPr>
      </w:pPr>
      <w:r>
        <w:rPr>
          <w:lang w:val="fi-FI"/>
        </w:rPr>
        <w:t>Microsoft needs help from Solliance to build a typical developer journey for MySQL developers who build and deploy applications for Azure.</w:t>
      </w:r>
      <w:r>
        <w:rPr>
          <w:lang w:val="fi-FI"/>
        </w:rPr>
        <w:t xml:space="preserve">  </w:t>
      </w:r>
      <w:r>
        <w:rPr>
          <w:lang w:val="fi-FI"/>
        </w:rPr>
        <w:t>Microsoft has a MySQL engineering team with a new PM focusing on MySQL Developer content. In addition to that the OSS Engineering has another PM focusing on developer audience. The ask for Solliance is to collaborate and brainstorm with Microsoft engineering and marketing stakeholders on how to drive more MySQL applications to Azure.</w:t>
      </w:r>
    </w:p>
    <w:p w:rsidR="00FB1EA8" w:rsidP="000B5DDB" w:rsidRDefault="00FB1EA8" w14:paraId="31CC798B" w14:textId="4952C4BE">
      <w:pPr>
        <w:rPr>
          <w:lang w:val="fi-FI"/>
        </w:rPr>
      </w:pPr>
      <w:r>
        <w:rPr>
          <w:lang w:val="fi-FI"/>
        </w:rPr>
        <w:t>Microsoft has a MySQL engineering team with a new PM focusing on MySQL Developer content. In addition to that the OSS Engineering has another PM focusing on developer audience. The ask for Solliance is to collaborate and brainstorm with Microsoft engineering and marketing stakeholders on how to drive more MySQL applications to Azure.</w:t>
      </w:r>
    </w:p>
    <w:p w:rsidR="00FB1EA8" w:rsidP="000B5DDB" w:rsidRDefault="00FB1EA8" w14:paraId="4C1B2B23" w14:textId="77777777"/>
    <w:p w:rsidR="000B5DDB" w:rsidP="005134F5" w:rsidRDefault="002F0CB0" w14:paraId="473E1530" w14:textId="00A391A3">
      <w:pPr>
        <w:pStyle w:val="Heading3"/>
      </w:pPr>
      <w:r>
        <w:t>SOW t</w:t>
      </w:r>
      <w:r w:rsidR="005134F5">
        <w:t>opic suggestions</w:t>
      </w:r>
    </w:p>
    <w:p w:rsidR="000B5DDB" w:rsidP="000B5DDB" w:rsidRDefault="000B5DDB" w14:paraId="33BFBE7C" w14:textId="77777777"/>
    <w:p w:rsidR="000B5DDB" w:rsidP="000B5DDB" w:rsidRDefault="000B5DDB" w14:paraId="5DFB720A" w14:textId="77777777">
      <w:r>
        <w:t>•</w:t>
      </w:r>
      <w:r>
        <w:tab/>
      </w:r>
      <w:r>
        <w:t>We should keep “What is Azure Database for MySQL single and flexible server” and the features very light because we already have tons of documentation about it</w:t>
      </w:r>
    </w:p>
    <w:p w:rsidR="000B5DDB" w:rsidP="000B5DDB" w:rsidRDefault="000B5DDB" w14:paraId="1252BF0E" w14:textId="77777777">
      <w:r>
        <w:t>•</w:t>
      </w:r>
      <w:r>
        <w:tab/>
      </w:r>
      <w:r>
        <w:t>The journey typically starts with creating a server and connecting to it, setting up local environment, informing the developer what tools they need to set up their environment</w:t>
      </w:r>
    </w:p>
    <w:p w:rsidR="000B5DDB" w:rsidP="000B5DDB" w:rsidRDefault="000B5DDB" w14:paraId="0B783243" w14:textId="77777777">
      <w:r>
        <w:t>•</w:t>
      </w:r>
      <w:r>
        <w:tab/>
      </w:r>
      <w:r>
        <w:t>How to deploy a database using GitHub Actions, supported versions, limitations</w:t>
      </w:r>
    </w:p>
    <w:p w:rsidR="000B5DDB" w:rsidP="000B5DDB" w:rsidRDefault="000B5DDB" w14:paraId="1D2CF455" w14:textId="77777777">
      <w:r>
        <w:t>•</w:t>
      </w:r>
      <w:r>
        <w:tab/>
      </w:r>
      <w:r>
        <w:t>App development best practices, operational and performance best practices</w:t>
      </w:r>
    </w:p>
    <w:p w:rsidR="000B5DDB" w:rsidP="000B5DDB" w:rsidRDefault="000B5DDB" w14:paraId="60A61900" w14:textId="77777777">
      <w:r>
        <w:t>•</w:t>
      </w:r>
      <w:r>
        <w:tab/>
      </w:r>
      <w:r>
        <w:t>Web applications using App Service</w:t>
      </w:r>
    </w:p>
    <w:p w:rsidR="000B5DDB" w:rsidP="000B5DDB" w:rsidRDefault="000B5DDB" w14:paraId="5F19F0B6" w14:textId="77777777">
      <w:r>
        <w:t>•</w:t>
      </w:r>
      <w:r>
        <w:tab/>
      </w:r>
      <w:r>
        <w:t>When to use Spring Cloud, when to use AKS</w:t>
      </w:r>
    </w:p>
    <w:p w:rsidR="000B5DDB" w:rsidP="000B5DDB" w:rsidRDefault="000B5DDB" w14:paraId="01345C8C" w14:textId="77777777">
      <w:r>
        <w:t>•</w:t>
      </w:r>
      <w:r>
        <w:tab/>
      </w:r>
      <w:r>
        <w:t>Cloud Native Apps, microservices architecture. The big picture</w:t>
      </w:r>
    </w:p>
    <w:p w:rsidR="000B5DDB" w:rsidP="000B5DDB" w:rsidRDefault="000B5DDB" w14:paraId="50CF25F3" w14:textId="77777777">
      <w:r>
        <w:t>•</w:t>
      </w:r>
      <w:r>
        <w:tab/>
      </w:r>
      <w:r>
        <w:t>Building secure applications (include things like vnet, private link, ATP, specific features of MySQL etc.)</w:t>
      </w:r>
    </w:p>
    <w:p w:rsidR="000B5DDB" w:rsidP="000B5DDB" w:rsidRDefault="000B5DDB" w14:paraId="35EFB2DF" w14:textId="77777777">
      <w:r>
        <w:t>•</w:t>
      </w:r>
      <w:r>
        <w:tab/>
      </w:r>
      <w:r>
        <w:t>Maybe talk a little bit about RESTFul API with Azure Functions, DB caching with Redis. No need to go into details but we should open the developer’s mind to understand what additional value Azure can give to them</w:t>
      </w:r>
    </w:p>
    <w:p w:rsidR="000B5DDB" w:rsidP="000B5DDB" w:rsidRDefault="000B5DDB" w14:paraId="47ADE0EA" w14:textId="77777777">
      <w:r>
        <w:t>•</w:t>
      </w:r>
      <w:r>
        <w:tab/>
      </w:r>
      <w:r>
        <w:t>Developers love checklists or cheat sheet like of structure as well</w:t>
      </w:r>
    </w:p>
    <w:p w:rsidR="005134F5" w:rsidRDefault="005134F5" w14:paraId="41379A92" w14:textId="02A54E20"/>
    <w:p w:rsidR="000C0980" w:rsidP="005134F5" w:rsidRDefault="000C0980" w14:paraId="00C781A1" w14:textId="7D3833BE">
      <w:pPr>
        <w:pStyle w:val="Heading2"/>
      </w:pPr>
      <w:r>
        <w:lastRenderedPageBreak/>
        <w:t>Guide strategy</w:t>
      </w:r>
    </w:p>
    <w:p w:rsidR="000C0980" w:rsidP="000C0980" w:rsidRDefault="000C0980" w14:paraId="780866FE" w14:textId="5866621A">
      <w:pPr>
        <w:pStyle w:val="ListParagraph"/>
        <w:numPr>
          <w:ilvl w:val="0"/>
          <w:numId w:val="2"/>
        </w:numPr>
      </w:pPr>
      <w:r>
        <w:t>Shoot for a guide length of 100 pages.</w:t>
      </w:r>
      <w:r w:rsidR="006C5EDD">
        <w:t xml:space="preserve">  Need to prioritize topics.</w:t>
      </w:r>
    </w:p>
    <w:p w:rsidR="000C0980" w:rsidP="000C0980" w:rsidRDefault="000C0980" w14:paraId="4E9E1837" w14:textId="4F042C73">
      <w:pPr>
        <w:pStyle w:val="ListParagraph"/>
        <w:numPr>
          <w:ilvl w:val="0"/>
          <w:numId w:val="2"/>
        </w:numPr>
        <w:rPr/>
      </w:pPr>
      <w:commentRangeStart w:id="1627494188"/>
      <w:r w:rsidR="000C0980">
        <w:rPr/>
        <w:t xml:space="preserve">The guide is meant to address the needs of </w:t>
      </w:r>
      <w:del w:author="Tim Henning" w:date="2021-08-18T01:49:07.718Z" w:id="1224230870">
        <w:r w:rsidDel="000C0980">
          <w:delText>a</w:delText>
        </w:r>
      </w:del>
      <w:ins w:author="Tim Henning" w:date="2021-08-18T01:49:10.718Z" w:id="1254423065">
        <w:r w:rsidR="71E033B7">
          <w:t>L200-</w:t>
        </w:r>
      </w:ins>
      <w:del w:author="Tim Henning" w:date="2021-08-18T01:49:11.717Z" w:id="127004384">
        <w:r w:rsidDel="000C0980">
          <w:delText xml:space="preserve"> </w:delText>
        </w:r>
      </w:del>
      <w:r w:rsidR="000C0980">
        <w:rPr/>
        <w:t xml:space="preserve">L300 developer. </w:t>
      </w:r>
      <w:commentRangeEnd w:id="1627494188"/>
      <w:r>
        <w:rPr>
          <w:rStyle w:val="CommentReference"/>
        </w:rPr>
        <w:commentReference w:id="1627494188"/>
      </w:r>
      <w:r w:rsidR="000C0980">
        <w:rPr/>
        <w:t xml:space="preserve"> </w:t>
      </w:r>
      <w:ins w:author="Tim Henning" w:date="2021-08-18T01:49:33.196Z" w:id="1348655723">
        <w:r w:rsidR="5D7BA0F6">
          <w:t xml:space="preserve">Focus on L300.  Code example.  </w:t>
        </w:r>
      </w:ins>
      <w:r w:rsidR="000C0980">
        <w:rPr/>
        <w:t>Assume the developer is a senior developer or architect.</w:t>
      </w:r>
    </w:p>
    <w:p w:rsidR="000C0980" w:rsidP="000C0980" w:rsidRDefault="000C0980" w14:paraId="7025EBD8" w14:textId="2CEC693A">
      <w:pPr>
        <w:pStyle w:val="ListParagraph"/>
        <w:numPr>
          <w:ilvl w:val="0"/>
          <w:numId w:val="2"/>
        </w:numPr>
      </w:pPr>
      <w:r>
        <w:t>Focus on Azure infrastructure and services that would functionally match other hosting vendors.</w:t>
      </w:r>
      <w:r w:rsidR="0018280B">
        <w:t xml:space="preserve">  Explain unique benefits.</w:t>
      </w:r>
    </w:p>
    <w:p w:rsidR="000C0980" w:rsidP="000C0980" w:rsidRDefault="00A43D06" w14:paraId="697BEB57" w14:textId="7B35857C">
      <w:pPr>
        <w:pStyle w:val="ListParagraph"/>
        <w:numPr>
          <w:ilvl w:val="0"/>
          <w:numId w:val="2"/>
        </w:numPr>
      </w:pPr>
      <w:r>
        <w:t xml:space="preserve">Azure specific.  </w:t>
      </w:r>
      <w:r w:rsidR="000C0980">
        <w:t xml:space="preserve">Avoid explanations of common </w:t>
      </w:r>
      <w:r w:rsidRPr="00BA07CE" w:rsidR="00BA07CE">
        <w:t xml:space="preserve">non-MS </w:t>
      </w:r>
      <w:r w:rsidR="000C0980">
        <w:t>development tools and services that are found in all vendor cloud-hosted solutions.  e.g. GitHub repo.</w:t>
      </w:r>
      <w:r w:rsidR="0018280B">
        <w:t xml:space="preserve">  Assume the reader knows how and why to use those tools.</w:t>
      </w:r>
    </w:p>
    <w:p w:rsidR="000C0980" w:rsidP="000C0980" w:rsidRDefault="000C0980" w14:paraId="2251FB1A" w14:textId="73A37BA3">
      <w:pPr>
        <w:pStyle w:val="ListParagraph"/>
        <w:numPr>
          <w:ilvl w:val="0"/>
          <w:numId w:val="2"/>
        </w:numPr>
      </w:pPr>
      <w:r>
        <w:t xml:space="preserve">The guide should start with a </w:t>
      </w:r>
      <w:r w:rsidR="00F16634">
        <w:t xml:space="preserve">simple solution </w:t>
      </w:r>
      <w:r w:rsidR="00135A2B">
        <w:t>and</w:t>
      </w:r>
      <w:r w:rsidR="00F16634">
        <w:t xml:space="preserve"> </w:t>
      </w:r>
      <w:r w:rsidR="00A87053">
        <w:t>move to</w:t>
      </w:r>
      <w:r w:rsidR="00F16634">
        <w:t xml:space="preserve"> advanced enterprise architecture</w:t>
      </w:r>
      <w:r w:rsidR="00A87053">
        <w:t xml:space="preserve"> topics</w:t>
      </w:r>
      <w:r w:rsidR="00F16634">
        <w:t>.</w:t>
      </w:r>
      <w:r w:rsidR="00944E56">
        <w:t xml:space="preserve">  </w:t>
      </w:r>
      <w:r w:rsidR="00DA646C">
        <w:t>The b</w:t>
      </w:r>
      <w:r w:rsidR="00944E56">
        <w:t>eginning of the document should have the basics and move to the advance topics further in the document.</w:t>
      </w:r>
    </w:p>
    <w:p w:rsidRPr="000C0980" w:rsidR="00F16634" w:rsidP="000C0980" w:rsidRDefault="00037FE6" w14:paraId="470BCB02" w14:textId="2C3CBF5E">
      <w:pPr>
        <w:pStyle w:val="ListParagraph"/>
        <w:numPr>
          <w:ilvl w:val="0"/>
          <w:numId w:val="2"/>
        </w:numPr>
      </w:pPr>
      <w:r>
        <w:t xml:space="preserve">Developers are usually happy with the development </w:t>
      </w:r>
      <w:r w:rsidR="0051338E">
        <w:t>tools</w:t>
      </w:r>
      <w:r>
        <w:t xml:space="preserve">, unless the </w:t>
      </w:r>
      <w:r w:rsidR="0051338E">
        <w:t xml:space="preserve">new </w:t>
      </w:r>
      <w:r>
        <w:t xml:space="preserve">development tool </w:t>
      </w:r>
      <w:r w:rsidR="006C18E0">
        <w:t xml:space="preserve">offers substantial productivity improvements </w:t>
      </w:r>
      <w:r w:rsidR="0051338E">
        <w:t>given</w:t>
      </w:r>
      <w:r w:rsidR="006C18E0">
        <w:t xml:space="preserve"> the environment.</w:t>
      </w:r>
    </w:p>
    <w:p w:rsidR="00FB1EA8" w:rsidP="00FB1EA8" w:rsidRDefault="00FB1EA8" w14:paraId="5C0A5C92" w14:textId="4295ECF4"/>
    <w:p w:rsidRPr="00FB1EA8" w:rsidR="00FB1EA8" w:rsidP="00FB1EA8" w:rsidRDefault="00FB1EA8" w14:paraId="0CB02F66" w14:textId="714DAD3E">
      <w:pPr>
        <w:pStyle w:val="Heading2"/>
        <w:rPr>
          <w:ins w:author="Tim Henning" w:date="2021-08-18T01:18:06.851Z" w:id="344193418"/>
        </w:rPr>
      </w:pPr>
      <w:r w:rsidR="00FB1EA8">
        <w:rPr/>
        <w:t>Guide scenario</w:t>
      </w:r>
      <w:ins w:author="Tim Henning" w:date="2021-08-18T01:18:35.408Z" w:id="1189508717">
        <w:r w:rsidR="264AC19C">
          <w:t>s</w:t>
        </w:r>
      </w:ins>
    </w:p>
    <w:p w:rsidR="264AC19C" w:rsidP="297E88EF" w:rsidRDefault="264AC19C" w14:paraId="5813DB88" w14:textId="07A0CEED">
      <w:pPr>
        <w:pStyle w:val="Normal"/>
        <w:rPr>
          <w:ins w:author="Tim Henning" w:date="2021-08-18T01:18:28.629Z" w:id="1110739867"/>
        </w:rPr>
        <w:pPrChange w:author="Tim Henning" w:date="2021-08-18T01:18:06.86Z">
          <w:pPr>
            <w:pStyle w:val="Heading2"/>
          </w:pPr>
        </w:pPrChange>
      </w:pPr>
      <w:ins w:author="Tim Henning" w:date="2021-08-18T01:18:27.937Z" w:id="858581083">
        <w:r w:rsidR="264AC19C">
          <w:t>Scenario 1 – Start up</w:t>
        </w:r>
      </w:ins>
    </w:p>
    <w:p w:rsidR="297E88EF" w:rsidP="297E88EF" w:rsidRDefault="297E88EF" w14:paraId="35297984" w14:textId="62CCBF58">
      <w:pPr>
        <w:pStyle w:val="Normal"/>
        <w:rPr>
          <w:ins w:author="Tim Henning" w:date="2021-08-18T01:18:06.997Z" w:id="447926586"/>
        </w:rPr>
      </w:pPr>
    </w:p>
    <w:p w:rsidR="264AC19C" w:rsidP="297E88EF" w:rsidRDefault="264AC19C" w14:paraId="29518F04" w14:textId="711FFA78">
      <w:pPr>
        <w:pStyle w:val="Normal"/>
      </w:pPr>
      <w:ins w:author="Tim Henning" w:date="2021-08-18T01:18:20.272Z" w:id="95307736">
        <w:r w:rsidR="264AC19C">
          <w:t>Scenario 2 - Enterprise</w:t>
        </w:r>
      </w:ins>
    </w:p>
    <w:p w:rsidR="00FB1EA8" w:rsidP="00FB1EA8" w:rsidRDefault="00FB1EA8" w14:paraId="747BEAE0" w14:textId="78FA1E58">
      <w:r w:rsidR="00FB1EA8">
        <w:rPr/>
        <w:t xml:space="preserve">Contoso has used on-premises and AWS infrastructure resources to host applications and systems.  Recently, </w:t>
      </w:r>
      <w:r w:rsidR="00FB1EA8">
        <w:rPr/>
        <w:t>Contoso</w:t>
      </w:r>
      <w:r w:rsidR="00FB1EA8">
        <w:rPr/>
        <w:t xml:space="preserve"> has been exploring Azure cloud services.  Mary, a senior developer</w:t>
      </w:r>
      <w:r w:rsidR="008B38D2">
        <w:rPr/>
        <w:t>/architect</w:t>
      </w:r>
      <w:r w:rsidR="00FB1EA8">
        <w:rPr/>
        <w:t xml:space="preserve">, has just received guidance from her management to explore </w:t>
      </w:r>
      <w:r w:rsidR="00C063E6">
        <w:rPr/>
        <w:t xml:space="preserve">hosting </w:t>
      </w:r>
      <w:r w:rsidR="00FB1EA8">
        <w:rPr/>
        <w:t>the next PHP/</w:t>
      </w:r>
      <w:ins w:author="Tim Henning" w:date="2021-08-18T01:14:29.656Z" w:id="662745041">
        <w:r w:rsidR="55925BEB">
          <w:t>Java/</w:t>
        </w:r>
      </w:ins>
      <w:r w:rsidR="00FB1EA8">
        <w:rPr/>
        <w:t xml:space="preserve">MySQL project </w:t>
      </w:r>
      <w:r w:rsidR="00C063E6">
        <w:rPr/>
        <w:t xml:space="preserve">in </w:t>
      </w:r>
      <w:r w:rsidR="00FB1EA8">
        <w:rPr/>
        <w:t xml:space="preserve">their new corporate Azure environment.  </w:t>
      </w:r>
      <w:r w:rsidR="00C063E6">
        <w:rPr/>
        <w:t xml:space="preserve">Management expects a hosting environment comparison report and Getting Started guide at the end of the project.  </w:t>
      </w:r>
      <w:r w:rsidR="00FB1EA8">
        <w:rPr/>
        <w:t>If all goes well</w:t>
      </w:r>
      <w:r w:rsidR="00C063E6">
        <w:rPr/>
        <w:t xml:space="preserve"> with the new project deployment</w:t>
      </w:r>
      <w:r w:rsidR="00FB1EA8">
        <w:rPr/>
        <w:t>, management would like to migrate several enterprise applications to Azure</w:t>
      </w:r>
      <w:r w:rsidR="00C063E6">
        <w:rPr/>
        <w:t xml:space="preserve"> cloud</w:t>
      </w:r>
      <w:r w:rsidR="00FB1EA8">
        <w:rPr/>
        <w:t>.</w:t>
      </w:r>
      <w:r w:rsidR="00C063E6">
        <w:rPr/>
        <w:t xml:space="preserve">  They are looking for guidance from Mary on how to make sure their applications are enterprise ready</w:t>
      </w:r>
      <w:r w:rsidR="001801FF">
        <w:rPr/>
        <w:t xml:space="preserve"> in Azure</w:t>
      </w:r>
      <w:r w:rsidR="00C063E6">
        <w:rPr/>
        <w:t>.</w:t>
      </w:r>
    </w:p>
    <w:p w:rsidR="00C063E6" w:rsidP="00FB1EA8" w:rsidRDefault="00C063E6" w14:paraId="53AE4E69" w14:textId="77777777"/>
    <w:p w:rsidR="005134F5" w:rsidP="005134F5" w:rsidRDefault="005134F5" w14:paraId="06FBD04E" w14:textId="148E4201">
      <w:pPr>
        <w:pStyle w:val="Heading2"/>
      </w:pPr>
      <w:r>
        <w:t>Outstanding Questions</w:t>
      </w:r>
    </w:p>
    <w:p w:rsidRPr="005134F5" w:rsidR="005134F5" w:rsidP="005134F5" w:rsidRDefault="005134F5" w14:paraId="37F336BF" w14:textId="15F7BD7E">
      <w:pPr>
        <w:pStyle w:val="ListParagraph"/>
        <w:numPr>
          <w:ilvl w:val="0"/>
          <w:numId w:val="1"/>
        </w:numPr>
      </w:pPr>
      <w:r>
        <w:t>How much of the document should be devoted to Azure fundamentals?</w:t>
      </w:r>
    </w:p>
    <w:p w:rsidR="005134F5" w:rsidP="005134F5" w:rsidRDefault="005134F5" w14:paraId="35141595" w14:textId="77777777"/>
    <w:p w:rsidR="000B5DDB" w:rsidP="005134F5" w:rsidRDefault="000B5DDB" w14:paraId="5E39185F" w14:textId="55AB3D61">
      <w:pPr>
        <w:pStyle w:val="Heading2"/>
      </w:pPr>
      <w:r>
        <w:t xml:space="preserve">Existing </w:t>
      </w:r>
      <w:r w:rsidR="005134F5">
        <w:t>MyS</w:t>
      </w:r>
      <w:r w:rsidR="00F16634">
        <w:t>QL</w:t>
      </w:r>
      <w:r w:rsidR="005134F5">
        <w:t xml:space="preserve"> developer </w:t>
      </w:r>
      <w:r>
        <w:t>content</w:t>
      </w:r>
    </w:p>
    <w:p w:rsidR="000B5DDB" w:rsidP="000B5DDB" w:rsidRDefault="00F16634" w14:paraId="4F68F038" w14:textId="7890B99B">
      <w:r>
        <w:t>This section will contain links to existing tools and content.</w:t>
      </w:r>
    </w:p>
    <w:p w:rsidR="000B5DDB" w:rsidP="000B5DDB" w:rsidRDefault="000B5DDB" w14:paraId="07D469EA" w14:textId="77777777">
      <w:r>
        <w:t>- https://azure.microsoft.com/mediahandler/files/resourcefiles/developer-s-guide-to-getting-started-with-microsoft-azure-database-for-mysql/Azure%20Database%20for%20MySQL%20e-book.pdf</w:t>
      </w:r>
    </w:p>
    <w:p w:rsidR="000B5DDB" w:rsidP="000B5DDB" w:rsidRDefault="000B5DDB" w14:paraId="7AEFFA1D" w14:textId="77777777">
      <w:r>
        <w:t>- https://docs.microsoft.com/en-us/azure/developer/java/spring-framework/configure-spring-data-r2dbc-with-azure-mysql</w:t>
      </w:r>
    </w:p>
    <w:p w:rsidR="000B5DDB" w:rsidP="000B5DDB" w:rsidRDefault="000B5DDB" w14:paraId="635B2F02" w14:textId="77777777">
      <w:r>
        <w:t>- https://docs.microsoft.com/en-us/azure/app-service/tutorial-php-mysql-app?pivots=platform-linux</w:t>
      </w:r>
    </w:p>
    <w:p w:rsidR="000B5DDB" w:rsidP="000B5DDB" w:rsidRDefault="000B5DDB" w14:paraId="3C273EF6" w14:textId="77777777">
      <w:r>
        <w:t>- https://docs.microsoft.com/en-us/azure/mysql/connect-python</w:t>
      </w:r>
    </w:p>
    <w:p w:rsidR="000B5DDB" w:rsidP="000B5DDB" w:rsidRDefault="000B5DDB" w14:paraId="48A73809" w14:textId="1F149FBE">
      <w:r>
        <w:lastRenderedPageBreak/>
        <w:t xml:space="preserve">- </w:t>
      </w:r>
      <w:hyperlink w:history="1" r:id="rId5">
        <w:r w:rsidRPr="00CC6753" w:rsidR="000E0431">
          <w:rPr>
            <w:rStyle w:val="Hyperlink"/>
          </w:rPr>
          <w:t>https://www.amazon.com/s?k=mysql+developers&amp;crid=67S1YLX11AIS&amp;sprefix=mysql+developer%2Caps%2C401&amp;ref=nb_sb_ss_ts-doa-p_1_15</w:t>
        </w:r>
      </w:hyperlink>
    </w:p>
    <w:p w:rsidR="000E0431" w:rsidP="000B5DDB" w:rsidRDefault="001801FF" w14:paraId="557CA73E" w14:textId="219AB267">
      <w:hyperlink w:history="1" r:id="rId6">
        <w:r w:rsidRPr="006D284A" w:rsidR="00FE4167">
          <w:rPr>
            <w:rStyle w:val="Hyperlink"/>
          </w:rPr>
          <w:t>https://docs.microsoft.com/en-us/azure/mysql/concepts-limits</w:t>
        </w:r>
      </w:hyperlink>
    </w:p>
    <w:p w:rsidR="00FE4167" w:rsidP="000B5DDB" w:rsidRDefault="001801FF" w14:paraId="20652090" w14:textId="73ACC348">
      <w:hyperlink w:history="1" r:id="rId7">
        <w:r w:rsidRPr="006D284A" w:rsidR="00FE4167">
          <w:rPr>
            <w:rStyle w:val="Hyperlink"/>
          </w:rPr>
          <w:t>https://dev.mysql.com/doc/mysql-reslimits-excerpt/5.6/en/limits.html</w:t>
        </w:r>
      </w:hyperlink>
    </w:p>
    <w:p w:rsidR="00FE4167" w:rsidP="000B5DDB" w:rsidRDefault="001801FF" w14:paraId="26DC728D" w14:textId="619497C1">
      <w:hyperlink w:history="1" w:anchor="storage" r:id="rId8">
        <w:r w:rsidRPr="006D284A" w:rsidR="002B2CA7">
          <w:rPr>
            <w:rStyle w:val="Hyperlink"/>
          </w:rPr>
          <w:t>https://docs.microsoft.com/en-us/azure/mysql/concepts-pricing-tiers#storage</w:t>
        </w:r>
      </w:hyperlink>
    </w:p>
    <w:p w:rsidR="002B2CA7" w:rsidP="000B5DDB" w:rsidRDefault="001801FF" w14:paraId="04605266" w14:textId="6A98D331">
      <w:hyperlink w:history="1" r:id="rId9">
        <w:r w:rsidRPr="006D284A" w:rsidR="001C696C">
          <w:rPr>
            <w:rStyle w:val="Hyperlink"/>
          </w:rPr>
          <w:t>https://docs.microsoft.com/en-us/azure/mysql/concept-reserved-pricing</w:t>
        </w:r>
      </w:hyperlink>
    </w:p>
    <w:p w:rsidR="001C696C" w:rsidP="000B5DDB" w:rsidRDefault="001801FF" w14:paraId="36B7786D" w14:textId="7A2C2332">
      <w:hyperlink w:history="1" r:id="rId10">
        <w:r w:rsidRPr="006D284A" w:rsidR="00C76235">
          <w:rPr>
            <w:rStyle w:val="Hyperlink"/>
          </w:rPr>
          <w:t>https://docs.microsoft.com/en-us/azure/mysql/flexible-server/tutorial-php-database-app</w:t>
        </w:r>
      </w:hyperlink>
    </w:p>
    <w:p w:rsidR="00C76235" w:rsidP="000B5DDB" w:rsidRDefault="00C76235" w14:paraId="7FA7D7EC" w14:textId="77777777"/>
    <w:p w:rsidR="000E0431" w:rsidP="000E0431" w:rsidRDefault="000E0431" w14:paraId="3BFB7323" w14:textId="6778ED1A">
      <w:pPr>
        <w:pStyle w:val="Heading2"/>
      </w:pPr>
      <w:r>
        <w:t>Sample application ideas</w:t>
      </w:r>
    </w:p>
    <w:p w:rsidRPr="000E0431" w:rsidR="000E0431" w:rsidP="000E0431" w:rsidRDefault="000E0431" w14:paraId="252CFF40" w14:textId="54663539">
      <w:pPr>
        <w:pStyle w:val="ListParagraph"/>
        <w:numPr>
          <w:ilvl w:val="0"/>
          <w:numId w:val="3"/>
        </w:numPr>
      </w:pPr>
      <w:r>
        <w:t>Gaming</w:t>
      </w:r>
    </w:p>
    <w:p w:rsidR="000B5DDB" w:rsidP="000B5DDB" w:rsidRDefault="000B5DDB" w14:paraId="521D94D9" w14:textId="77777777"/>
    <w:p w:rsidR="005134F5" w:rsidRDefault="005134F5" w14:paraId="20AE50E6" w14:textId="77777777">
      <w:pPr>
        <w:rPr>
          <w:rFonts w:asciiTheme="majorHAnsi" w:hAnsiTheme="majorHAnsi" w:eastAsiaTheme="majorEastAsia" w:cstheme="majorBidi"/>
          <w:color w:val="2F5496" w:themeColor="accent1" w:themeShade="BF"/>
          <w:sz w:val="26"/>
          <w:szCs w:val="26"/>
        </w:rPr>
      </w:pPr>
      <w:r>
        <w:br w:type="page"/>
      </w:r>
    </w:p>
    <w:p w:rsidR="005134F5" w:rsidP="005134F5" w:rsidRDefault="005134F5" w14:paraId="09706630" w14:textId="2BCE02C0">
      <w:pPr>
        <w:pStyle w:val="Heading1"/>
      </w:pPr>
      <w:r>
        <w:lastRenderedPageBreak/>
        <w:t>TOC</w:t>
      </w:r>
    </w:p>
    <w:p w:rsidR="005E3D84" w:rsidP="005134F5" w:rsidRDefault="005E3D84" w14:paraId="039604A8" w14:textId="34E48CDB">
      <w:pPr>
        <w:pStyle w:val="Heading2"/>
      </w:pPr>
      <w:r>
        <w:t>Getting started</w:t>
      </w:r>
    </w:p>
    <w:p w:rsidR="009C1F75" w:rsidP="005134F5" w:rsidRDefault="009C1F75" w14:paraId="1CD28111" w14:textId="2EE78996">
      <w:pPr>
        <w:pStyle w:val="Heading2"/>
      </w:pPr>
      <w:r>
        <w:t xml:space="preserve">Azure </w:t>
      </w:r>
      <w:r w:rsidR="00BA07CE">
        <w:t>S</w:t>
      </w:r>
      <w:r>
        <w:t>ubscriptions</w:t>
      </w:r>
    </w:p>
    <w:p w:rsidR="009D2C24" w:rsidP="009D2C24" w:rsidRDefault="009D2C24" w14:paraId="08E5DA55" w14:textId="51DC8C5F">
      <w:pPr>
        <w:pStyle w:val="Heading2"/>
      </w:pPr>
      <w:r>
        <w:t>Azure Portal basics</w:t>
      </w:r>
    </w:p>
    <w:p w:rsidR="00BA07CE" w:rsidP="00BA07CE" w:rsidRDefault="00BA07CE" w14:paraId="1501F6C6" w14:textId="29FFDF9F">
      <w:pPr>
        <w:pStyle w:val="Heading3"/>
      </w:pPr>
      <w:r>
        <w:tab/>
      </w:r>
      <w:r>
        <w:t>Azure Resource Groups</w:t>
      </w:r>
    </w:p>
    <w:p w:rsidRPr="00BA07CE" w:rsidR="00BA07CE" w:rsidP="00BA07CE" w:rsidRDefault="00BA07CE" w14:paraId="58328D75" w14:textId="0DF649DC">
      <w:pPr>
        <w:pStyle w:val="Heading3"/>
      </w:pPr>
      <w:r>
        <w:tab/>
      </w:r>
      <w:r>
        <w:t>Azure Regions and Availability Zones</w:t>
      </w:r>
    </w:p>
    <w:p w:rsidR="009C1F75" w:rsidP="009D2C24" w:rsidRDefault="009D2C24" w14:paraId="68963A80" w14:textId="10198906">
      <w:pPr>
        <w:pStyle w:val="Heading2"/>
      </w:pPr>
      <w:r>
        <w:t>Managing certificates in Azure</w:t>
      </w:r>
    </w:p>
    <w:p w:rsidR="00BA07CE" w:rsidP="00BA07CE" w:rsidRDefault="00BA07CE" w14:paraId="3EAA719D" w14:textId="06CD0BC5">
      <w:pPr>
        <w:pStyle w:val="Heading2"/>
      </w:pPr>
      <w:commentRangeStart w:id="1705094705"/>
      <w:r w:rsidR="00BA07CE">
        <w:rPr/>
        <w:t>Azure VMs</w:t>
      </w:r>
      <w:commentRangeEnd w:id="1705094705"/>
      <w:r>
        <w:rPr>
          <w:rStyle w:val="CommentReference"/>
        </w:rPr>
        <w:commentReference w:id="1705094705"/>
      </w:r>
    </w:p>
    <w:p w:rsidR="00BB3DA1" w:rsidP="00011763" w:rsidRDefault="00BB3DA1" w14:paraId="0349350D" w14:textId="6EB826C1">
      <w:pPr>
        <w:pStyle w:val="Heading3"/>
      </w:pPr>
      <w:commentRangeStart w:id="1266408179"/>
      <w:r>
        <w:tab/>
      </w:r>
      <w:r w:rsidR="00BB3DA1">
        <w:rPr/>
        <w:t>Azure VM Scale Sets</w:t>
      </w:r>
      <w:commentRangeEnd w:id="1266408179"/>
      <w:r>
        <w:rPr>
          <w:rStyle w:val="CommentReference"/>
        </w:rPr>
        <w:commentReference w:id="1266408179"/>
      </w:r>
    </w:p>
    <w:p w:rsidR="00011763" w:rsidP="00011763" w:rsidRDefault="00011763" w14:paraId="29B39BF9" w14:textId="1669D514">
      <w:pPr>
        <w:pStyle w:val="Heading3"/>
      </w:pPr>
      <w:r>
        <w:tab/>
      </w:r>
      <w:r>
        <w:t>Azure Batch</w:t>
      </w:r>
    </w:p>
    <w:p w:rsidRPr="00C063E6" w:rsidR="00C063E6" w:rsidP="00C063E6" w:rsidRDefault="00C063E6" w14:paraId="7520195C" w14:textId="77777777"/>
    <w:p w:rsidR="000B5DDB" w:rsidP="005134F5" w:rsidRDefault="000B5DDB" w14:paraId="746037A4" w14:textId="7FA94BEB">
      <w:pPr>
        <w:pStyle w:val="Heading2"/>
      </w:pPr>
      <w:r>
        <w:t xml:space="preserve">Setting up an </w:t>
      </w:r>
      <w:r w:rsidR="005134F5">
        <w:t xml:space="preserve">development </w:t>
      </w:r>
      <w:r>
        <w:t>environment</w:t>
      </w:r>
    </w:p>
    <w:p w:rsidR="000B5DDB" w:rsidP="005134F5" w:rsidRDefault="000B5DDB" w14:paraId="7C9882AC" w14:textId="679CEB8C">
      <w:pPr>
        <w:pStyle w:val="Heading3"/>
      </w:pPr>
      <w:r>
        <w:tab/>
      </w:r>
      <w:r>
        <w:t>Windows</w:t>
      </w:r>
    </w:p>
    <w:p w:rsidR="000B5DDB" w:rsidP="005134F5" w:rsidRDefault="000B5DDB" w14:paraId="01DA0782" w14:textId="77777777">
      <w:pPr>
        <w:pStyle w:val="Heading4"/>
      </w:pPr>
      <w:r>
        <w:tab/>
      </w:r>
      <w:r>
        <w:tab/>
      </w:r>
      <w:r>
        <w:t>Visual Studio</w:t>
      </w:r>
    </w:p>
    <w:p w:rsidRPr="000B5DDB" w:rsidR="000B5DDB" w:rsidP="005134F5" w:rsidRDefault="000B5DDB" w14:paraId="245EC5FE" w14:textId="77777777">
      <w:pPr>
        <w:pStyle w:val="Heading4"/>
        <w:rPr>
          <w:del w:author="Tim Henning" w:date="2021-08-18T01:47:05.38Z" w:id="1943325662"/>
          <w:lang w:val="es-MX"/>
        </w:rPr>
      </w:pPr>
      <w:r>
        <w:tab/>
      </w:r>
      <w:r>
        <w:tab/>
      </w:r>
      <w:r w:rsidRPr="000B5DDB" w:rsidR="000B5DDB">
        <w:rPr>
          <w:lang w:val="es-MX"/>
        </w:rPr>
        <w:t>Visual Studio Code</w:t>
      </w:r>
    </w:p>
    <w:p w:rsidRPr="000B5DDB" w:rsidR="000B5DDB" w:rsidP="005134F5" w:rsidRDefault="000B5DDB" w14:paraId="62DE6ADB" w14:textId="77777777">
      <w:pPr>
        <w:pStyle w:val="Heading4"/>
        <w:rPr>
          <w:lang w:val="es-MX"/>
        </w:rPr>
      </w:pPr>
      <w:r w:rsidRPr="000B5DDB">
        <w:rPr>
          <w:lang w:val="es-MX"/>
        </w:rPr>
        <w:tab/>
      </w:r>
      <w:r w:rsidRPr="000B5DDB">
        <w:rPr>
          <w:lang w:val="es-MX"/>
        </w:rPr>
        <w:tab/>
      </w:r>
      <w:r w:rsidRPr="000B5DDB">
        <w:rPr>
          <w:lang w:val="es-MX"/>
        </w:rPr>
        <w:t>IntelliJ</w:t>
      </w:r>
    </w:p>
    <w:p w:rsidRPr="000B5DDB" w:rsidR="000B5DDB" w:rsidP="005134F5" w:rsidRDefault="000B5DDB" w14:paraId="5C5C4B99" w14:textId="77777777">
      <w:pPr>
        <w:pStyle w:val="Heading3"/>
        <w:rPr>
          <w:lang w:val="es-MX"/>
        </w:rPr>
      </w:pPr>
      <w:r w:rsidRPr="000B5DDB">
        <w:rPr>
          <w:lang w:val="es-MX"/>
        </w:rPr>
        <w:tab/>
      </w:r>
      <w:r w:rsidRPr="000B5DDB">
        <w:rPr>
          <w:lang w:val="es-MX"/>
        </w:rPr>
        <w:t>Linux</w:t>
      </w:r>
    </w:p>
    <w:p w:rsidRPr="000B5DDB" w:rsidR="000B5DDB" w:rsidP="000B5DDB" w:rsidRDefault="000B5DDB" w14:paraId="5BCD1B8D" w14:textId="77777777">
      <w:pPr>
        <w:rPr>
          <w:lang w:val="es-MX"/>
        </w:rPr>
      </w:pPr>
      <w:r w:rsidRPr="000B5DDB">
        <w:rPr>
          <w:lang w:val="es-MX"/>
        </w:rPr>
        <w:tab/>
      </w:r>
    </w:p>
    <w:p w:rsidRPr="000B5DDB" w:rsidR="000B5DDB" w:rsidP="005134F5" w:rsidRDefault="000B5DDB" w14:paraId="27B0F8D7" w14:textId="5BE8CFE1">
      <w:pPr>
        <w:pStyle w:val="Heading3"/>
        <w:rPr>
          <w:lang w:val="es-MX"/>
        </w:rPr>
      </w:pPr>
      <w:r w:rsidRPr="000B5DDB">
        <w:rPr>
          <w:lang w:val="es-MX"/>
        </w:rPr>
        <w:tab/>
      </w:r>
      <w:r w:rsidRPr="000B5DDB">
        <w:rPr>
          <w:lang w:val="es-MX"/>
        </w:rPr>
        <w:t>MacOS</w:t>
      </w:r>
    </w:p>
    <w:p w:rsidRPr="000B5DDB" w:rsidR="000B5DDB" w:rsidP="005134F5" w:rsidRDefault="000B5DDB" w14:paraId="4B4714E4" w14:textId="77777777">
      <w:pPr>
        <w:pStyle w:val="Heading4"/>
        <w:rPr>
          <w:lang w:val="es-MX"/>
        </w:rPr>
      </w:pPr>
      <w:r w:rsidRPr="000B5DDB">
        <w:rPr>
          <w:lang w:val="es-MX"/>
        </w:rPr>
        <w:tab/>
      </w:r>
      <w:r w:rsidRPr="000B5DDB">
        <w:rPr>
          <w:lang w:val="es-MX"/>
        </w:rPr>
        <w:tab/>
      </w:r>
      <w:r w:rsidRPr="000B5DDB">
        <w:rPr>
          <w:lang w:val="es-MX"/>
        </w:rPr>
        <w:t>Visual Studio Code</w:t>
      </w:r>
    </w:p>
    <w:p w:rsidRPr="000B5DDB" w:rsidR="000B5DDB" w:rsidP="000B5DDB" w:rsidRDefault="000B5DDB" w14:paraId="00F93EEE" w14:textId="77777777">
      <w:pPr>
        <w:rPr>
          <w:lang w:val="es-MX"/>
        </w:rPr>
      </w:pPr>
      <w:r w:rsidRPr="000B5DDB">
        <w:rPr>
          <w:lang w:val="es-MX"/>
        </w:rPr>
        <w:tab/>
      </w:r>
      <w:r w:rsidRPr="000B5DDB">
        <w:rPr>
          <w:lang w:val="es-MX"/>
        </w:rPr>
        <w:tab/>
      </w:r>
    </w:p>
    <w:p w:rsidR="000B5DDB" w:rsidP="00037FE6" w:rsidRDefault="00037FE6" w14:paraId="74EFEA9A" w14:textId="10D58442">
      <w:pPr>
        <w:pStyle w:val="Heading2"/>
      </w:pPr>
      <w:r>
        <w:t xml:space="preserve">Azure </w:t>
      </w:r>
      <w:r w:rsidR="000B5DDB">
        <w:t>Language Support</w:t>
      </w:r>
    </w:p>
    <w:p w:rsidR="000B5DDB" w:rsidP="000B5DDB" w:rsidRDefault="000B5DDB" w14:paraId="58019031" w14:textId="271B9FB5">
      <w:r>
        <w:tab/>
      </w:r>
      <w:r w:rsidRPr="00BB3DA1" w:rsidR="00BB3DA1">
        <w:t>C#, Java, JavaScript, Python, and PowerShell.</w:t>
      </w:r>
    </w:p>
    <w:p w:rsidR="000B5DDB" w:rsidP="000B5DDB" w:rsidRDefault="000B5DDB" w14:paraId="4F059D4A" w14:textId="77777777">
      <w:r>
        <w:tab/>
      </w:r>
    </w:p>
    <w:p w:rsidR="000B5DDB" w:rsidP="006E7C1B" w:rsidRDefault="000B5DDB" w14:paraId="256FF288" w14:textId="77777777">
      <w:pPr>
        <w:pStyle w:val="Heading2"/>
      </w:pPr>
      <w:r>
        <w:t>Connection SDKs</w:t>
      </w:r>
    </w:p>
    <w:p w:rsidR="006E7C1B" w:rsidP="006E7C1B" w:rsidRDefault="000B5DDB" w14:paraId="574A9DAC" w14:textId="77777777">
      <w:pPr>
        <w:pStyle w:val="Heading3"/>
      </w:pPr>
      <w:r>
        <w:tab/>
      </w:r>
      <w:r>
        <w:t>NodeJS</w:t>
      </w:r>
    </w:p>
    <w:p w:rsidR="000B5DDB" w:rsidP="006E7C1B" w:rsidRDefault="000B5DDB" w14:paraId="79BC7E9F" w14:textId="6C56C183">
      <w:pPr>
        <w:ind w:left="720" w:firstLine="720"/>
      </w:pPr>
      <w:r>
        <w:t>https://linuxhint.com/connect_mysql_nodejs/</w:t>
      </w:r>
    </w:p>
    <w:p w:rsidR="000B5DDB" w:rsidP="006E7C1B" w:rsidRDefault="000B5DDB" w14:paraId="4F5290BF" w14:textId="6102FA98">
      <w:pPr>
        <w:pStyle w:val="Heading3"/>
      </w:pPr>
      <w:r>
        <w:tab/>
      </w:r>
      <w:r>
        <w:t>Java</w:t>
      </w:r>
    </w:p>
    <w:p w:rsidR="00C063E6" w:rsidP="00C063E6" w:rsidRDefault="00C063E6" w14:paraId="4A547B00" w14:textId="391AB595">
      <w:pPr>
        <w:pStyle w:val="Heading3"/>
      </w:pPr>
      <w:r>
        <w:tab/>
      </w:r>
      <w:r>
        <w:tab/>
      </w:r>
      <w:r w:rsidR="0018280B">
        <w:t xml:space="preserve">Azure </w:t>
      </w:r>
      <w:r>
        <w:t>JDK support</w:t>
      </w:r>
    </w:p>
    <w:p w:rsidRPr="00C063E6" w:rsidR="00C063E6" w:rsidP="00C063E6" w:rsidRDefault="00C063E6" w14:paraId="39FA58EE" w14:textId="27B6FD21">
      <w:pPr>
        <w:pStyle w:val="Heading3"/>
      </w:pPr>
      <w:r>
        <w:tab/>
      </w:r>
      <w:r>
        <w:tab/>
      </w:r>
      <w:r>
        <w:t>Maven</w:t>
      </w:r>
    </w:p>
    <w:p w:rsidR="000B5DDB" w:rsidP="006E7C1B" w:rsidRDefault="000B5DDB" w14:paraId="2D87DA50" w14:textId="77777777">
      <w:pPr>
        <w:pStyle w:val="Heading3"/>
      </w:pPr>
      <w:r>
        <w:tab/>
      </w:r>
      <w:r>
        <w:t>Windows / .NET</w:t>
      </w:r>
    </w:p>
    <w:p w:rsidR="000B5DDB" w:rsidP="000B5DDB" w:rsidRDefault="000B5DDB" w14:paraId="4FCEEA41" w14:textId="77777777"/>
    <w:p w:rsidR="006975B8" w:rsidP="005134F5" w:rsidRDefault="006975B8" w14:paraId="71BA546C" w14:textId="5D77AF5C">
      <w:pPr>
        <w:pStyle w:val="Heading2"/>
      </w:pPr>
      <w:r>
        <w:lastRenderedPageBreak/>
        <w:t>Azure data storage</w:t>
      </w:r>
    </w:p>
    <w:p w:rsidR="006975B8" w:rsidP="006975B8" w:rsidRDefault="006975B8" w14:paraId="538F3390" w14:textId="5B581D0C">
      <w:pPr>
        <w:pStyle w:val="Heading3"/>
      </w:pPr>
      <w:r>
        <w:tab/>
      </w:r>
      <w:r>
        <w:t xml:space="preserve">Blob </w:t>
      </w:r>
      <w:r w:rsidR="0035086B">
        <w:t>S</w:t>
      </w:r>
      <w:r>
        <w:t>torage</w:t>
      </w:r>
    </w:p>
    <w:p w:rsidR="006975B8" w:rsidP="006975B8" w:rsidRDefault="006975B8" w14:paraId="0CD4125E" w14:textId="2E5EFCFC">
      <w:pPr>
        <w:pStyle w:val="Heading3"/>
      </w:pPr>
      <w:r>
        <w:tab/>
      </w:r>
      <w:r>
        <w:t>Queues</w:t>
      </w:r>
    </w:p>
    <w:p w:rsidR="0035086B" w:rsidP="0035086B" w:rsidRDefault="0035086B" w14:paraId="0D1C24A2" w14:textId="43F2C714">
      <w:pPr>
        <w:pStyle w:val="Heading3"/>
      </w:pPr>
      <w:r>
        <w:tab/>
      </w:r>
      <w:r>
        <w:t>File Storage</w:t>
      </w:r>
    </w:p>
    <w:p w:rsidR="0035086B" w:rsidP="0035086B" w:rsidRDefault="0035086B" w14:paraId="0046BD7F" w14:textId="3EFC8380">
      <w:pPr>
        <w:pStyle w:val="Heading3"/>
        <w:ind w:firstLine="720"/>
      </w:pPr>
      <w:r>
        <w:t>Managed Disks</w:t>
      </w:r>
    </w:p>
    <w:p w:rsidR="005E3D84" w:rsidP="005E3D84" w:rsidRDefault="005E3D84" w14:paraId="784DAC73" w14:textId="296E891E">
      <w:pPr>
        <w:pStyle w:val="Heading3"/>
      </w:pPr>
      <w:r>
        <w:tab/>
      </w:r>
      <w:r>
        <w:t>Tables</w:t>
      </w:r>
    </w:p>
    <w:p w:rsidR="005E3D84" w:rsidP="005E3D84" w:rsidRDefault="005E3D84" w14:paraId="108F15A6" w14:textId="7805C3E0">
      <w:pPr>
        <w:pStyle w:val="Heading3"/>
        <w:ind w:firstLine="720"/>
      </w:pPr>
      <w:r w:rsidRPr="005E3D84">
        <w:t>Azure Data Lake Storage</w:t>
      </w:r>
    </w:p>
    <w:p w:rsidRPr="002F0CB0" w:rsidR="002F0CB0" w:rsidP="002F0CB0" w:rsidRDefault="002F0CB0" w14:paraId="10385224" w14:textId="77777777"/>
    <w:p w:rsidR="000B5DDB" w:rsidP="005134F5" w:rsidRDefault="005134F5" w14:paraId="4FFDAC7C" w14:textId="6F74DFCB">
      <w:pPr>
        <w:pStyle w:val="Heading2"/>
      </w:pPr>
      <w:r>
        <w:t xml:space="preserve">Azure </w:t>
      </w:r>
      <w:r w:rsidR="006072CC">
        <w:t>continuous d</w:t>
      </w:r>
      <w:r w:rsidR="000B5DDB">
        <w:t xml:space="preserve">eployment </w:t>
      </w:r>
      <w:r w:rsidR="006072CC">
        <w:t>t</w:t>
      </w:r>
      <w:r w:rsidR="000B5DDB">
        <w:t>ools</w:t>
      </w:r>
    </w:p>
    <w:p w:rsidR="000B5DDB" w:rsidP="00037FE6" w:rsidRDefault="000B5DDB" w14:paraId="36576E5F" w14:textId="4B93D1B6">
      <w:pPr>
        <w:pStyle w:val="Heading3"/>
      </w:pPr>
      <w:r>
        <w:tab/>
      </w:r>
      <w:r w:rsidR="01A43FCC">
        <w:rPr/>
        <w:t>ARM</w:t>
      </w:r>
      <w:r w:rsidR="4881B817">
        <w:rPr/>
        <w:t xml:space="preserve"> templates</w:t>
      </w:r>
    </w:p>
    <w:p w:rsidR="45744B50" w:rsidP="572C9918" w:rsidRDefault="45744B50" w14:paraId="05B969BD" w14:textId="14878540">
      <w:pPr>
        <w:pStyle w:val="Heading3"/>
        <w:rPr>
          <w:ins w:author="Tim Henning" w:date="2021-08-17T15:19:04.639Z" w:id="1490278773"/>
        </w:rPr>
      </w:pPr>
      <w:ins w:author="Tim Henning" w:date="2021-08-17T15:19:10.18Z" w:id="1216460823">
        <w:r>
          <w:tab/>
        </w:r>
        <w:r w:rsidR="45744B50">
          <w:t>Azure Blueprints</w:t>
        </w:r>
      </w:ins>
    </w:p>
    <w:p w:rsidR="000B5DDB" w:rsidP="00037FE6" w:rsidRDefault="000B5DDB" w14:paraId="3E2297A2" w14:textId="7502679C">
      <w:pPr>
        <w:pStyle w:val="Heading3"/>
      </w:pPr>
      <w:r>
        <w:tab/>
      </w:r>
      <w:r>
        <w:t>PowerShell</w:t>
      </w:r>
    </w:p>
    <w:p w:rsidR="000B5DDB" w:rsidP="00037FE6" w:rsidRDefault="000B5DDB" w14:paraId="73A62263" w14:textId="5C569954">
      <w:pPr>
        <w:pStyle w:val="Heading3"/>
      </w:pPr>
      <w:r>
        <w:tab/>
      </w:r>
      <w:r>
        <w:t>Azure DevOps</w:t>
      </w:r>
    </w:p>
    <w:p w:rsidR="000B5DDB" w:rsidP="00037FE6" w:rsidRDefault="000B5DDB" w14:paraId="67200325" w14:textId="5DED5E7B">
      <w:pPr>
        <w:pStyle w:val="Heading3"/>
      </w:pPr>
      <w:r>
        <w:tab/>
      </w:r>
      <w:r>
        <w:t>GitHub</w:t>
      </w:r>
      <w:r w:rsidR="006072CC">
        <w:t xml:space="preserve"> Action</w:t>
      </w:r>
      <w:r w:rsidR="00A472E0">
        <w:t>s</w:t>
      </w:r>
    </w:p>
    <w:p w:rsidR="000B5DDB" w:rsidP="00037FE6" w:rsidRDefault="000B5DDB" w14:paraId="522586D8" w14:textId="77777777">
      <w:pPr>
        <w:pStyle w:val="Heading3"/>
      </w:pPr>
      <w:r>
        <w:tab/>
      </w:r>
      <w:r>
        <w:t>Terraform</w:t>
      </w:r>
    </w:p>
    <w:p w:rsidR="000B5DDB" w:rsidP="001F320B" w:rsidRDefault="00854F95" w14:paraId="04B2F599" w14:textId="09D7092D">
      <w:pPr>
        <w:pStyle w:val="Heading3"/>
      </w:pPr>
      <w:r>
        <w:tab/>
      </w:r>
      <w:r w:rsidR="001F320B">
        <w:t>Azure CLI</w:t>
      </w:r>
    </w:p>
    <w:p w:rsidRPr="00A43D06" w:rsidR="00A43D06" w:rsidP="00A43D06" w:rsidRDefault="00A43D06" w14:paraId="1987B135" w14:textId="77777777"/>
    <w:p w:rsidR="000B5DDB" w:rsidP="006C5EDD" w:rsidRDefault="000B5DDB" w14:paraId="60849BFD" w14:textId="77777777">
      <w:pPr>
        <w:pStyle w:val="Heading2"/>
      </w:pPr>
      <w:r>
        <w:t>Unsupported features</w:t>
      </w:r>
    </w:p>
    <w:p w:rsidR="000B5DDB" w:rsidP="006C5EDD" w:rsidRDefault="000B5DDB" w14:paraId="59865C82" w14:textId="77777777">
      <w:pPr>
        <w:pStyle w:val="Heading3"/>
      </w:pPr>
      <w:r>
        <w:tab/>
      </w:r>
      <w:r>
        <w:t>Azure service tiers</w:t>
      </w:r>
    </w:p>
    <w:p w:rsidR="000B5DDB" w:rsidP="000B5DDB" w:rsidRDefault="000B5DDB" w14:paraId="1297BD79" w14:textId="77777777"/>
    <w:p w:rsidR="000B5DDB" w:rsidP="00720D6B" w:rsidRDefault="005134F5" w14:paraId="624C810E" w14:textId="132B82B4">
      <w:pPr>
        <w:pStyle w:val="Heading2"/>
      </w:pPr>
      <w:r>
        <w:t xml:space="preserve">Azure </w:t>
      </w:r>
      <w:r w:rsidR="000B5DDB">
        <w:t>Deployment Targets</w:t>
      </w:r>
    </w:p>
    <w:p w:rsidR="000B5DDB" w:rsidP="00720D6B" w:rsidRDefault="000B5DDB" w14:paraId="10AD3F34" w14:textId="50B4F410">
      <w:pPr>
        <w:pStyle w:val="Heading3"/>
      </w:pPr>
      <w:r>
        <w:tab/>
      </w:r>
      <w:r>
        <w:t>App Service</w:t>
      </w:r>
    </w:p>
    <w:p w:rsidRPr="0018280B" w:rsidR="0018280B" w:rsidP="0018280B" w:rsidRDefault="0018280B" w14:paraId="4903E8F9" w14:textId="16BA0D61">
      <w:pPr>
        <w:pStyle w:val="Heading3"/>
      </w:pPr>
      <w:r>
        <w:tab/>
      </w:r>
      <w:r>
        <w:t>Linux Support</w:t>
      </w:r>
    </w:p>
    <w:p w:rsidR="000B5DDB" w:rsidP="00720D6B" w:rsidRDefault="000B5DDB" w14:paraId="7D03A23B" w14:textId="0B36E79A">
      <w:pPr>
        <w:pStyle w:val="Heading3"/>
      </w:pPr>
      <w:r>
        <w:tab/>
      </w:r>
      <w:r>
        <w:t>Micro Services</w:t>
      </w:r>
    </w:p>
    <w:p w:rsidRPr="0059315D" w:rsidR="0059315D" w:rsidP="0059315D" w:rsidRDefault="0059315D" w14:paraId="545FC2D4" w14:textId="590A3171">
      <w:pPr>
        <w:pStyle w:val="Heading3"/>
      </w:pPr>
      <w:r>
        <w:tab/>
      </w:r>
      <w:r>
        <w:t>Containers</w:t>
      </w:r>
    </w:p>
    <w:p w:rsidR="000B5DDB" w:rsidP="00720D6B" w:rsidRDefault="000B5DDB" w14:paraId="6386D691" w14:textId="77777777">
      <w:pPr>
        <w:pStyle w:val="Heading3"/>
      </w:pPr>
      <w:r>
        <w:tab/>
      </w:r>
      <w:r>
        <w:t>Best Practices (slots / app service; load balancer)</w:t>
      </w:r>
    </w:p>
    <w:p w:rsidR="000B5DDB" w:rsidP="000B5DDB" w:rsidRDefault="000B5DDB" w14:paraId="46E251B1" w14:textId="77777777">
      <w:r>
        <w:tab/>
      </w:r>
    </w:p>
    <w:p w:rsidRPr="002B2CA7" w:rsidR="002B2CA7" w:rsidP="002B2CA7" w:rsidRDefault="00BF224E" w14:paraId="2C3A3A21" w14:textId="4B5BE370">
      <w:pPr>
        <w:pStyle w:val="Heading2"/>
      </w:pPr>
      <w:r>
        <w:t>Azure Database for MySQL</w:t>
      </w:r>
    </w:p>
    <w:p w:rsidR="00FE4167" w:rsidP="00FE4167" w:rsidRDefault="00FE4167" w14:paraId="4A22BEFD" w14:textId="4E8D37F7">
      <w:pPr>
        <w:pStyle w:val="Heading3"/>
      </w:pPr>
      <w:r>
        <w:tab/>
      </w:r>
      <w:r>
        <w:t>General limitations</w:t>
      </w:r>
    </w:p>
    <w:p w:rsidR="00BF224E" w:rsidP="00FE4167" w:rsidRDefault="00FE4167" w14:paraId="665EFF33" w14:textId="4255C9B3">
      <w:pPr>
        <w:pStyle w:val="Heading3"/>
        <w:ind w:firstLine="720"/>
      </w:pPr>
      <w:r>
        <w:t>Azure Database for MySQL limitations</w:t>
      </w:r>
    </w:p>
    <w:p w:rsidR="002B2CA7" w:rsidP="002B2CA7" w:rsidRDefault="002B2CA7" w14:paraId="7027B4F0" w14:textId="1F312392">
      <w:pPr>
        <w:pStyle w:val="Heading4"/>
        <w:ind w:left="720" w:firstLine="720"/>
      </w:pPr>
      <w:r w:rsidRPr="002B2CA7">
        <w:t>Supported Versions</w:t>
      </w:r>
    </w:p>
    <w:p w:rsidR="00C76235" w:rsidP="00C76235" w:rsidRDefault="00C76235" w14:paraId="3B2E5063" w14:textId="549003C3">
      <w:pPr>
        <w:pStyle w:val="Heading3"/>
      </w:pPr>
      <w:r>
        <w:tab/>
      </w:r>
      <w:r>
        <w:t>Configure SSL</w:t>
      </w:r>
    </w:p>
    <w:p w:rsidRPr="00C76235" w:rsidR="00C76235" w:rsidP="00C76235" w:rsidRDefault="00C76235" w14:paraId="33ED2C14" w14:textId="327E9922">
      <w:pPr>
        <w:pStyle w:val="Heading3"/>
      </w:pPr>
      <w:r>
        <w:tab/>
      </w:r>
      <w:r>
        <w:t>Configure server admin user</w:t>
      </w:r>
    </w:p>
    <w:p w:rsidR="00C76235" w:rsidP="00C76235" w:rsidRDefault="00C76235" w14:paraId="4079D6D8" w14:textId="3C473DA3">
      <w:pPr>
        <w:pStyle w:val="Heading3"/>
      </w:pPr>
      <w:r>
        <w:tab/>
      </w:r>
      <w:r>
        <w:t>Single Server</w:t>
      </w:r>
    </w:p>
    <w:p w:rsidRPr="00C76235" w:rsidR="00C76235" w:rsidP="00C76235" w:rsidRDefault="00C76235" w14:paraId="141476F3" w14:textId="1D66EF65">
      <w:pPr>
        <w:pStyle w:val="Heading3"/>
      </w:pPr>
      <w:r>
        <w:tab/>
      </w:r>
      <w:r>
        <w:t>Flexible Server</w:t>
      </w:r>
    </w:p>
    <w:p w:rsidRPr="00BF224E" w:rsidR="00FE4167" w:rsidP="00BF224E" w:rsidRDefault="00FE4167" w14:paraId="5F3D56C7" w14:textId="77777777"/>
    <w:p w:rsidR="000B5DDB" w:rsidP="000C0980" w:rsidRDefault="000B5DDB" w14:paraId="7364C50B" w14:textId="1E103898">
      <w:pPr>
        <w:pStyle w:val="Heading2"/>
      </w:pPr>
      <w:r>
        <w:lastRenderedPageBreak/>
        <w:t xml:space="preserve">Types of </w:t>
      </w:r>
      <w:r w:rsidR="000C0980">
        <w:t xml:space="preserve">MySQL </w:t>
      </w:r>
      <w:r>
        <w:t>Applications</w:t>
      </w:r>
    </w:p>
    <w:p w:rsidR="000B5DDB" w:rsidP="00037FE6" w:rsidRDefault="000B5DDB" w14:paraId="1794861A" w14:textId="2463DF92">
      <w:pPr>
        <w:pStyle w:val="Heading3"/>
      </w:pPr>
      <w:r>
        <w:tab/>
      </w:r>
      <w:r>
        <w:t xml:space="preserve">Web </w:t>
      </w:r>
      <w:r w:rsidR="0026042C">
        <w:t>a</w:t>
      </w:r>
      <w:r>
        <w:t>pp</w:t>
      </w:r>
    </w:p>
    <w:p w:rsidR="000B5DDB" w:rsidP="00037FE6" w:rsidRDefault="000B5DDB" w14:paraId="0B5E1CE4" w14:textId="036482F3">
      <w:pPr>
        <w:pStyle w:val="Heading3"/>
      </w:pPr>
      <w:r>
        <w:tab/>
      </w:r>
      <w:r>
        <w:t xml:space="preserve">Function </w:t>
      </w:r>
      <w:r w:rsidR="0026042C">
        <w:t>a</w:t>
      </w:r>
      <w:r>
        <w:t>pp</w:t>
      </w:r>
    </w:p>
    <w:p w:rsidR="000B5DDB" w:rsidP="00037FE6" w:rsidRDefault="000B5DDB" w14:paraId="2F5386D9" w14:textId="00611472">
      <w:pPr>
        <w:pStyle w:val="Heading3"/>
      </w:pPr>
      <w:r>
        <w:tab/>
      </w:r>
      <w:r w:rsidR="0026042C">
        <w:t>Micros</w:t>
      </w:r>
      <w:r>
        <w:t>ervices</w:t>
      </w:r>
    </w:p>
    <w:p w:rsidRPr="0026042C" w:rsidR="0026042C" w:rsidP="0026042C" w:rsidRDefault="0026042C" w14:paraId="275A058C" w14:textId="6B2D2A63">
      <w:pPr>
        <w:pStyle w:val="Heading3"/>
      </w:pPr>
      <w:r>
        <w:tab/>
      </w:r>
      <w:r>
        <w:t>Services</w:t>
      </w:r>
    </w:p>
    <w:p w:rsidR="000B5DDB" w:rsidP="00037FE6" w:rsidRDefault="000B5DDB" w14:paraId="3268F91E" w14:textId="77777777">
      <w:pPr>
        <w:pStyle w:val="Heading3"/>
      </w:pPr>
      <w:r>
        <w:tab/>
      </w:r>
      <w:r>
        <w:t>Batch Jobs</w:t>
      </w:r>
    </w:p>
    <w:p w:rsidR="000B5DDB" w:rsidP="000B5DDB" w:rsidRDefault="000B5DDB" w14:paraId="0029B5EA" w14:textId="77777777">
      <w:r>
        <w:tab/>
      </w:r>
    </w:p>
    <w:p w:rsidR="000B5DDB" w:rsidP="00037FE6" w:rsidRDefault="00037FE6" w14:paraId="5B348675" w14:textId="3D6CEFBA">
      <w:pPr>
        <w:pStyle w:val="Heading2"/>
      </w:pPr>
      <w:r>
        <w:t>Network c</w:t>
      </w:r>
      <w:r w:rsidR="000B5DDB">
        <w:t>onfiguration</w:t>
      </w:r>
      <w:r w:rsidR="006C5EDD">
        <w:t xml:space="preserve"> basic</w:t>
      </w:r>
      <w:r w:rsidR="00D0564B">
        <w:t>s</w:t>
      </w:r>
    </w:p>
    <w:p w:rsidR="00037FE6" w:rsidP="001F1234" w:rsidRDefault="00037FE6" w14:paraId="0BCFABAA" w14:textId="0A745F9A">
      <w:pPr>
        <w:pStyle w:val="Heading3"/>
      </w:pPr>
      <w:r>
        <w:tab/>
      </w:r>
      <w:r>
        <w:t>VNet/Subnet</w:t>
      </w:r>
    </w:p>
    <w:p w:rsidRPr="001F320B" w:rsidR="001F320B" w:rsidP="001F320B" w:rsidRDefault="001F320B" w14:paraId="2D845D61" w14:textId="0316FC76">
      <w:pPr>
        <w:pStyle w:val="Heading3"/>
      </w:pPr>
      <w:r>
        <w:tab/>
      </w:r>
      <w:r>
        <w:t>Firewall</w:t>
      </w:r>
    </w:p>
    <w:p w:rsidR="000B5DDB" w:rsidP="001F1234" w:rsidRDefault="00037FE6" w14:paraId="0917160B" w14:textId="54C5B4C5">
      <w:pPr>
        <w:pStyle w:val="Heading3"/>
        <w:ind w:left="720"/>
      </w:pPr>
      <w:r>
        <w:t>NSG</w:t>
      </w:r>
    </w:p>
    <w:p w:rsidR="00037FE6" w:rsidP="001F1234" w:rsidRDefault="00037FE6" w14:paraId="3FB4DDB5" w14:textId="228F64F3">
      <w:pPr>
        <w:pStyle w:val="Heading3"/>
        <w:ind w:left="720"/>
      </w:pPr>
      <w:r>
        <w:t>Routing</w:t>
      </w:r>
    </w:p>
    <w:p w:rsidR="000B5DDB" w:rsidP="001F320B" w:rsidRDefault="00037FE6" w14:paraId="55B55632" w14:textId="2B5C2E99">
      <w:pPr>
        <w:pStyle w:val="Heading3"/>
        <w:ind w:firstLine="720"/>
      </w:pPr>
      <w:r>
        <w:t>Load balancing</w:t>
      </w:r>
    </w:p>
    <w:p w:rsidR="000B5DDB" w:rsidP="000B5DDB" w:rsidRDefault="000B5DDB" w14:paraId="28B8B0D4" w14:textId="77777777">
      <w:r>
        <w:tab/>
      </w:r>
    </w:p>
    <w:p w:rsidR="000B5DDB" w:rsidP="000C0980" w:rsidRDefault="000C0980" w14:paraId="506487BC" w14:textId="74483897">
      <w:pPr>
        <w:pStyle w:val="Heading2"/>
      </w:pPr>
      <w:r>
        <w:t xml:space="preserve">Managing </w:t>
      </w:r>
      <w:r w:rsidR="00944E56">
        <w:t xml:space="preserve">your </w:t>
      </w:r>
      <w:r w:rsidR="00A64702">
        <w:t>MySQL</w:t>
      </w:r>
      <w:r w:rsidR="00944E56">
        <w:t xml:space="preserve"> environment</w:t>
      </w:r>
    </w:p>
    <w:p w:rsidR="000B5DDB" w:rsidP="000C0980" w:rsidRDefault="000B5DDB" w14:paraId="40EE5A9D" w14:textId="0220792A">
      <w:pPr>
        <w:pStyle w:val="Heading3"/>
      </w:pPr>
      <w:r>
        <w:tab/>
      </w:r>
      <w:r>
        <w:t>App insights / Logging</w:t>
      </w:r>
    </w:p>
    <w:p w:rsidR="000B5DDB" w:rsidP="000C0980" w:rsidRDefault="000B5DDB" w14:paraId="794435A3" w14:textId="4AF0C3AA">
      <w:pPr>
        <w:pStyle w:val="Heading3"/>
      </w:pPr>
      <w:r>
        <w:tab/>
      </w:r>
      <w:r>
        <w:t>Debugging</w:t>
      </w:r>
    </w:p>
    <w:p w:rsidR="000B5DDB" w:rsidP="000C0980" w:rsidRDefault="000B5DDB" w14:paraId="48CA9CF5" w14:textId="11AFFE02">
      <w:pPr>
        <w:pStyle w:val="Heading3"/>
      </w:pPr>
      <w:r>
        <w:tab/>
      </w:r>
      <w:r>
        <w:t>AZ-400 topics</w:t>
      </w:r>
    </w:p>
    <w:p w:rsidRPr="00A64702" w:rsidR="00A64702" w:rsidP="00A64702" w:rsidRDefault="00A64702" w14:paraId="27B03DAA" w14:textId="4D76AF66">
      <w:pPr>
        <w:pStyle w:val="Heading3"/>
      </w:pPr>
      <w:r>
        <w:tab/>
      </w:r>
      <w:r>
        <w:t>Back and restore your database</w:t>
      </w:r>
    </w:p>
    <w:p w:rsidR="000B5DDB" w:rsidP="000B5DDB" w:rsidRDefault="000B5DDB" w14:paraId="1FF44ED4" w14:textId="77777777"/>
    <w:p w:rsidR="000B5DDB" w:rsidP="00037FE6" w:rsidRDefault="000B5DDB" w14:paraId="7A80DD19" w14:textId="1AE35DFA">
      <w:pPr>
        <w:pStyle w:val="Heading2"/>
      </w:pPr>
      <w:r>
        <w:t xml:space="preserve">Testing </w:t>
      </w:r>
      <w:r w:rsidR="00406CEC">
        <w:t>a</w:t>
      </w:r>
      <w:r>
        <w:t>pp</w:t>
      </w:r>
      <w:r w:rsidR="00406CEC">
        <w:t>lication</w:t>
      </w:r>
      <w:r w:rsidR="00852E9E">
        <w:t>s</w:t>
      </w:r>
    </w:p>
    <w:p w:rsidR="000B5DDB" w:rsidP="00406CEC" w:rsidRDefault="000B5DDB" w14:paraId="230E5C8F" w14:textId="348EE196">
      <w:pPr>
        <w:pStyle w:val="Heading3"/>
      </w:pPr>
      <w:r>
        <w:tab/>
      </w:r>
      <w:r w:rsidR="00406CEC">
        <w:t>Azure DevTest Labs</w:t>
      </w:r>
    </w:p>
    <w:p w:rsidR="00406CEC" w:rsidP="00406CEC" w:rsidRDefault="00406CEC" w14:paraId="68710E2F" w14:textId="324DAD38">
      <w:pPr>
        <w:pStyle w:val="Heading3"/>
        <w:ind w:firstLine="720"/>
      </w:pPr>
      <w:r>
        <w:t>Azure Lab Services</w:t>
      </w:r>
    </w:p>
    <w:p w:rsidR="000B5DDB" w:rsidP="000B5DDB" w:rsidRDefault="000B5DDB" w14:paraId="7901AB78" w14:textId="77777777"/>
    <w:p w:rsidR="000B5DDB" w:rsidP="000C0980" w:rsidRDefault="000B5DDB" w14:paraId="5F14EEAF" w14:textId="381977A4">
      <w:pPr>
        <w:pStyle w:val="Heading2"/>
      </w:pPr>
      <w:r>
        <w:t>Securing and protecting applications</w:t>
      </w:r>
    </w:p>
    <w:p w:rsidR="000B5DDB" w:rsidP="000C0980" w:rsidRDefault="000B5DDB" w14:paraId="76D7648A" w14:textId="377C56C4">
      <w:pPr>
        <w:pStyle w:val="Heading3"/>
      </w:pPr>
      <w:r>
        <w:tab/>
      </w:r>
      <w:r>
        <w:t>Managed Service Identities</w:t>
      </w:r>
    </w:p>
    <w:p w:rsidR="00037FE6" w:rsidP="000C0980" w:rsidRDefault="000B5DDB" w14:paraId="7A7CF920" w14:textId="276E4A32">
      <w:pPr>
        <w:pStyle w:val="Heading3"/>
      </w:pPr>
      <w:r>
        <w:tab/>
      </w:r>
      <w:r w:rsidR="00037FE6">
        <w:t>Key Vault</w:t>
      </w:r>
    </w:p>
    <w:p w:rsidR="000B5DDB" w:rsidP="00037FE6" w:rsidRDefault="000B5DDB" w14:paraId="67A53D32" w14:textId="01CCE35F">
      <w:pPr>
        <w:pStyle w:val="Heading3"/>
        <w:ind w:firstLine="720"/>
      </w:pPr>
      <w:r>
        <w:t>Security Baseline</w:t>
      </w:r>
    </w:p>
    <w:p w:rsidRPr="000443EC" w:rsidR="000443EC" w:rsidP="000443EC" w:rsidRDefault="000443EC" w14:paraId="2C3B6976" w14:textId="39E75403">
      <w:pPr>
        <w:pStyle w:val="Heading3"/>
        <w:ind w:firstLine="720"/>
      </w:pPr>
      <w:r>
        <w:t>Azure Security Center</w:t>
      </w:r>
    </w:p>
    <w:p w:rsidR="000B5DDB" w:rsidP="000C0980" w:rsidRDefault="000B5DDB" w14:paraId="59D6630F" w14:textId="4FEAA6A1">
      <w:pPr>
        <w:pStyle w:val="Heading3"/>
      </w:pPr>
      <w:r>
        <w:tab/>
      </w:r>
      <w:r>
        <w:t>Azure Defender</w:t>
      </w:r>
    </w:p>
    <w:p w:rsidR="000B5DDB" w:rsidP="000C0980" w:rsidRDefault="000B5DDB" w14:paraId="5B0814CE" w14:textId="4C65998E">
      <w:pPr>
        <w:pStyle w:val="Heading3"/>
      </w:pPr>
      <w:r>
        <w:tab/>
      </w:r>
      <w:r>
        <w:t>Azure Sentinel</w:t>
      </w:r>
    </w:p>
    <w:p w:rsidR="000B5DDB" w:rsidP="000C0980" w:rsidRDefault="000B5DDB" w14:paraId="6012F7CE" w14:textId="4AB7905C">
      <w:pPr>
        <w:pStyle w:val="Heading3"/>
      </w:pPr>
      <w:r>
        <w:tab/>
      </w:r>
      <w:r>
        <w:t>Log Analytics</w:t>
      </w:r>
    </w:p>
    <w:p w:rsidRPr="00352D70" w:rsidR="00352D70" w:rsidP="00352D70" w:rsidRDefault="00352D70" w14:paraId="7F2A0743" w14:textId="3D7ED4AA">
      <w:pPr>
        <w:pStyle w:val="Heading3"/>
      </w:pPr>
      <w:r>
        <w:tab/>
      </w:r>
      <w:r>
        <w:t>Data encryption</w:t>
      </w:r>
    </w:p>
    <w:p w:rsidR="002473E1" w:rsidP="000B5DDB" w:rsidRDefault="002473E1" w14:paraId="67B88038" w14:textId="77777777"/>
    <w:p w:rsidR="000B5DDB" w:rsidP="002473E1" w:rsidRDefault="002473E1" w14:paraId="52B972ED" w14:textId="23C21551">
      <w:pPr>
        <w:pStyle w:val="Heading2"/>
      </w:pPr>
      <w:r>
        <w:lastRenderedPageBreak/>
        <w:t>Application monitoring</w:t>
      </w:r>
    </w:p>
    <w:p w:rsidR="002473E1" w:rsidP="002473E1" w:rsidRDefault="002473E1" w14:paraId="3D26C03E" w14:textId="05776279">
      <w:pPr>
        <w:pStyle w:val="Heading3"/>
      </w:pPr>
      <w:r>
        <w:tab/>
      </w:r>
      <w:r>
        <w:t>Azure Monitor</w:t>
      </w:r>
    </w:p>
    <w:p w:rsidR="00854F95" w:rsidP="00BB5C98" w:rsidRDefault="00BB5C98" w14:paraId="5009634B" w14:textId="74EE1749">
      <w:pPr>
        <w:pStyle w:val="Heading3"/>
      </w:pPr>
      <w:r>
        <w:tab/>
      </w:r>
      <w:r>
        <w:t>Azure Service Health</w:t>
      </w:r>
    </w:p>
    <w:p w:rsidRPr="00A87053" w:rsidR="00A87053" w:rsidP="00A87053" w:rsidRDefault="00A87053" w14:paraId="6D00328B" w14:textId="519321EE">
      <w:pPr>
        <w:pStyle w:val="Heading3"/>
      </w:pPr>
      <w:r>
        <w:tab/>
      </w:r>
      <w:r>
        <w:t>Azure Logic App</w:t>
      </w:r>
    </w:p>
    <w:p w:rsidR="008A66B0" w:rsidP="00E67ACA" w:rsidRDefault="008A66B0" w14:paraId="1604EF10" w14:textId="77777777"/>
    <w:p w:rsidR="009D2C24" w:rsidP="005F053C" w:rsidRDefault="00011763" w14:paraId="091A64F2" w14:textId="3C42DAF9">
      <w:pPr>
        <w:pStyle w:val="Heading2"/>
      </w:pPr>
      <w:r>
        <w:t>A</w:t>
      </w:r>
      <w:r w:rsidR="008A66B0">
        <w:t>zure Kubernetes Service</w:t>
      </w:r>
    </w:p>
    <w:p w:rsidR="008A66B0" w:rsidP="008A66B0" w:rsidRDefault="008A66B0" w14:paraId="4C4F0B7A" w14:textId="7E6B91B3">
      <w:pPr>
        <w:pStyle w:val="Heading2"/>
      </w:pPr>
      <w:r>
        <w:t>Azure Container Registry</w:t>
      </w:r>
    </w:p>
    <w:p w:rsidRPr="00944E56" w:rsidR="00944E56" w:rsidP="00944E56" w:rsidRDefault="00944E56" w14:paraId="7FC17F41" w14:textId="731FD56E">
      <w:pPr>
        <w:pStyle w:val="Heading2"/>
      </w:pPr>
      <w:r>
        <w:t>Azure Container Instances</w:t>
      </w:r>
    </w:p>
    <w:p w:rsidR="00B5553D" w:rsidP="00E67ACA" w:rsidRDefault="00B5553D" w14:paraId="1B0D3DEC" w14:textId="77777777"/>
    <w:p w:rsidR="000B5DDB" w:rsidP="000C0980" w:rsidRDefault="00A64702" w14:paraId="2F7AC6D0" w14:textId="0DFB1721">
      <w:pPr>
        <w:pStyle w:val="Heading2"/>
      </w:pPr>
      <w:r>
        <w:t>Scaling and r</w:t>
      </w:r>
      <w:r w:rsidR="000C0980">
        <w:t>un-time p</w:t>
      </w:r>
      <w:r w:rsidR="000B5DDB">
        <w:t>erformance</w:t>
      </w:r>
    </w:p>
    <w:p w:rsidR="00944E56" w:rsidP="00944E56" w:rsidRDefault="000B5DDB" w14:paraId="14FBF53E" w14:textId="77777777">
      <w:pPr>
        <w:pStyle w:val="Heading3"/>
      </w:pPr>
      <w:r>
        <w:tab/>
      </w:r>
      <w:r>
        <w:t>Caching (deterministic methods, result sets)</w:t>
      </w:r>
      <w:r w:rsidRPr="00944E56" w:rsidR="00944E56">
        <w:t xml:space="preserve"> </w:t>
      </w:r>
    </w:p>
    <w:p w:rsidR="00944E56" w:rsidP="00944E56" w:rsidRDefault="00944E56" w14:paraId="7B202521" w14:textId="77777777">
      <w:pPr>
        <w:pStyle w:val="Heading3"/>
        <w:ind w:firstLine="720"/>
      </w:pPr>
      <w:r>
        <w:t xml:space="preserve">Azure Cache for Redis </w:t>
      </w:r>
    </w:p>
    <w:p w:rsidR="000B5DDB" w:rsidP="00944E56" w:rsidRDefault="000B5DDB" w14:paraId="5C967B19" w14:textId="5D33C913">
      <w:pPr>
        <w:pStyle w:val="Heading3"/>
        <w:ind w:firstLine="720"/>
      </w:pPr>
      <w:r>
        <w:t>Scaling</w:t>
      </w:r>
    </w:p>
    <w:p w:rsidRPr="00A64702" w:rsidR="00A64702" w:rsidP="00A64702" w:rsidRDefault="00A64702" w14:paraId="26B5C2C2" w14:textId="0C7DDED0">
      <w:pPr>
        <w:pStyle w:val="Heading3"/>
        <w:ind w:firstLine="720"/>
      </w:pPr>
      <w:r>
        <w:t>Data replication</w:t>
      </w:r>
    </w:p>
    <w:p w:rsidR="00944E56" w:rsidP="00944E56" w:rsidRDefault="00944E56" w14:paraId="37AE3E60" w14:textId="03AE702A">
      <w:pPr>
        <w:pStyle w:val="Heading3"/>
      </w:pPr>
      <w:r>
        <w:tab/>
      </w:r>
      <w:r>
        <w:t>Traffic Manager</w:t>
      </w:r>
    </w:p>
    <w:p w:rsidR="00944E56" w:rsidP="00944E56" w:rsidRDefault="00944E56" w14:paraId="5611B241" w14:textId="5BD9A7BA">
      <w:pPr>
        <w:pStyle w:val="Heading3"/>
      </w:pPr>
      <w:r>
        <w:tab/>
      </w:r>
      <w:r>
        <w:t>Azure Front Door</w:t>
      </w:r>
    </w:p>
    <w:p w:rsidR="00944E56" w:rsidP="00944E56" w:rsidRDefault="00944E56" w14:paraId="48047E8F" w14:textId="5D7B6FA7">
      <w:pPr>
        <w:pStyle w:val="Heading3"/>
      </w:pPr>
      <w:r>
        <w:tab/>
      </w:r>
      <w:r>
        <w:t>Azure Content Delivery Network</w:t>
      </w:r>
    </w:p>
    <w:p w:rsidR="00A43D06" w:rsidP="00A43D06" w:rsidRDefault="00A43D06" w14:paraId="63774D35" w14:textId="74B3154B">
      <w:pPr>
        <w:pStyle w:val="Heading3"/>
      </w:pPr>
      <w:r>
        <w:tab/>
      </w:r>
      <w:r>
        <w:t>Database performance tuning</w:t>
      </w:r>
    </w:p>
    <w:p w:rsidRPr="00A64702" w:rsidR="00A64702" w:rsidP="00A64702" w:rsidRDefault="00A64702" w14:paraId="1544C2F4" w14:textId="5982E909">
      <w:pPr>
        <w:pStyle w:val="Heading3"/>
      </w:pPr>
      <w:r>
        <w:tab/>
      </w:r>
      <w:r>
        <w:t>Connection pooling</w:t>
      </w:r>
    </w:p>
    <w:p w:rsidR="00B5553D" w:rsidP="00E67ACA" w:rsidRDefault="00B5553D" w14:paraId="29747EBC" w14:textId="77777777"/>
    <w:p w:rsidR="000B5DDB" w:rsidP="00E47614" w:rsidRDefault="00E47614" w14:paraId="24CA8240" w14:textId="4BEBA061">
      <w:pPr>
        <w:pStyle w:val="Heading2"/>
      </w:pPr>
      <w:r>
        <w:t>Source code control and v</w:t>
      </w:r>
      <w:r w:rsidR="000B5DDB">
        <w:t>ersioning</w:t>
      </w:r>
    </w:p>
    <w:p w:rsidR="000B5DDB" w:rsidP="00E47614" w:rsidRDefault="000B5DDB" w14:paraId="253A599B" w14:textId="2445FDE9">
      <w:pPr>
        <w:pStyle w:val="Heading3"/>
      </w:pPr>
      <w:r>
        <w:tab/>
      </w:r>
      <w:r>
        <w:t>Code</w:t>
      </w:r>
    </w:p>
    <w:p w:rsidR="000B5DDB" w:rsidP="00E47614" w:rsidRDefault="000B5DDB" w14:paraId="4A8C4F12" w14:textId="77777777">
      <w:pPr>
        <w:pStyle w:val="Heading3"/>
      </w:pPr>
      <w:r>
        <w:tab/>
      </w:r>
      <w:r>
        <w:t>Database</w:t>
      </w:r>
    </w:p>
    <w:p w:rsidR="000B5DDB" w:rsidP="000B5DDB" w:rsidRDefault="000B5DDB" w14:paraId="03C2557C" w14:textId="77777777"/>
    <w:p w:rsidR="000B5DDB" w:rsidP="00E47614" w:rsidRDefault="000B5DDB" w14:paraId="515637C2" w14:textId="77777777">
      <w:pPr>
        <w:pStyle w:val="Heading2"/>
      </w:pPr>
      <w:r>
        <w:t>Architecture Patterns</w:t>
      </w:r>
    </w:p>
    <w:p w:rsidR="000B5DDB" w:rsidP="00E47614" w:rsidRDefault="000B5DDB" w14:paraId="405FAC50" w14:textId="77777777">
      <w:pPr>
        <w:pStyle w:val="Heading3"/>
      </w:pPr>
      <w:r>
        <w:tab/>
      </w:r>
      <w:r>
        <w:t>Multi-node/instance</w:t>
      </w:r>
    </w:p>
    <w:p w:rsidR="000B5DDB" w:rsidP="00E47614" w:rsidRDefault="000B5DDB" w14:paraId="316241D2" w14:textId="53B558D2">
      <w:pPr>
        <w:pStyle w:val="Heading3"/>
      </w:pPr>
      <w:r>
        <w:tab/>
      </w:r>
      <w:r>
        <w:t>Geo-routing (Front door)</w:t>
      </w:r>
    </w:p>
    <w:p w:rsidR="006510FC" w:rsidP="006510FC" w:rsidRDefault="006510FC" w14:paraId="6F1D4EFF" w14:textId="526C7D41"/>
    <w:p w:rsidRPr="006510FC" w:rsidR="006510FC" w:rsidP="006510FC" w:rsidRDefault="006510FC" w14:paraId="270E00C1" w14:textId="2E7CC8A9">
      <w:pPr>
        <w:pStyle w:val="Heading2"/>
      </w:pPr>
      <w:r>
        <w:t>Azure pricing</w:t>
      </w:r>
      <w:r w:rsidR="00175318">
        <w:t xml:space="preserve"> and cost containment</w:t>
      </w:r>
    </w:p>
    <w:p w:rsidR="000B5DDB" w:rsidP="001F320B" w:rsidRDefault="000B5DDB" w14:paraId="2183D714" w14:textId="0FD29AC1">
      <w:pPr>
        <w:pStyle w:val="Heading3"/>
      </w:pPr>
      <w:r>
        <w:tab/>
      </w:r>
      <w:r w:rsidR="00BB3DA1">
        <w:t>Pay as you go</w:t>
      </w:r>
    </w:p>
    <w:p w:rsidR="00BB3DA1" w:rsidP="004E71A9" w:rsidRDefault="00BB3DA1" w14:paraId="1D879AF5" w14:textId="4F4ED025">
      <w:pPr>
        <w:pStyle w:val="Heading3"/>
      </w:pPr>
      <w:r>
        <w:tab/>
      </w:r>
      <w:r w:rsidR="004E71A9">
        <w:t>Pricing calcul</w:t>
      </w:r>
      <w:r w:rsidR="007643A4">
        <w:t>a</w:t>
      </w:r>
      <w:r w:rsidR="004E71A9">
        <w:t>tor</w:t>
      </w:r>
    </w:p>
    <w:p w:rsidRPr="0018280B" w:rsidR="0018280B" w:rsidP="0018280B" w:rsidRDefault="0018280B" w14:paraId="1D93FD13" w14:textId="7ADCE8B5">
      <w:pPr>
        <w:pStyle w:val="Heading3"/>
      </w:pPr>
      <w:r>
        <w:tab/>
      </w:r>
      <w:r>
        <w:t>Total Cost of Ownership</w:t>
      </w:r>
    </w:p>
    <w:p w:rsidR="00ED3256" w:rsidP="00660F1C" w:rsidRDefault="00660F1C" w14:paraId="5388A76A" w14:textId="1F02EB02">
      <w:pPr>
        <w:pStyle w:val="Heading2"/>
        <w:rPr>
          <w:ins w:author="Tim Henning" w:date="2021-08-18T01:50:32.276Z" w:id="318682539"/>
        </w:rPr>
      </w:pPr>
      <w:r w:rsidR="00660F1C">
        <w:rPr/>
        <w:t>Azure migrations</w:t>
      </w:r>
    </w:p>
    <w:p w:rsidR="074B0BE3" w:rsidP="297E88EF" w:rsidRDefault="074B0BE3" w14:paraId="10BCBD81" w14:textId="5977751A">
      <w:pPr>
        <w:pStyle w:val="Normal"/>
        <w:ind w:firstLine="720"/>
        <w:pPrChange w:author="Tim Henning" w:date="2021-08-18T01:50:38.713Z">
          <w:pPr>
            <w:pStyle w:val="Heading2"/>
          </w:pPr>
        </w:pPrChange>
      </w:pPr>
      <w:ins w:author="Tim Henning" w:date="2021-08-18T01:50:36.713Z" w:id="1265023769">
        <w:r w:rsidR="074B0BE3">
          <w:t>DB Migration</w:t>
        </w:r>
      </w:ins>
    </w:p>
    <w:sectPr w:rsidR="00ED3256">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TH" w:author="Tim Henning" w:date="2021-08-17T18:12:15" w:id="1627494188">
    <w:p w:rsidR="297E88EF" w:rsidRDefault="297E88EF" w14:paraId="58BD5344" w14:textId="7421536E">
      <w:pPr>
        <w:pStyle w:val="CommentText"/>
      </w:pPr>
      <w:r w:rsidR="297E88EF">
        <w:rPr/>
        <w:t>The document needs intended audience section.</w:t>
      </w:r>
      <w:r>
        <w:rPr>
          <w:rStyle w:val="CommentReference"/>
        </w:rPr>
        <w:annotationRef/>
      </w:r>
    </w:p>
  </w:comment>
  <w:comment w:initials="TH" w:author="Tim Henning" w:date="2021-08-17T18:33:21" w:id="1266408179">
    <w:p w:rsidR="297E88EF" w:rsidRDefault="297E88EF" w14:paraId="58F6F58B" w14:textId="1EF28A20">
      <w:pPr>
        <w:pStyle w:val="CommentText"/>
      </w:pPr>
      <w:r w:rsidR="297E88EF">
        <w:rPr/>
        <w:t>Don't need to cover this.</w:t>
      </w:r>
      <w:r>
        <w:rPr>
          <w:rStyle w:val="CommentReference"/>
        </w:rPr>
        <w:annotationRef/>
      </w:r>
    </w:p>
  </w:comment>
  <w:comment w:initials="TH" w:author="Tim Henning" w:date="2021-08-17T18:34:11" w:id="1705094705">
    <w:p w:rsidR="297E88EF" w:rsidRDefault="297E88EF" w14:paraId="5D3E1670" w14:textId="6908067B">
      <w:pPr>
        <w:pStyle w:val="CommentText"/>
      </w:pPr>
      <w:r w:rsidR="297E88EF">
        <w:rPr/>
        <w:t>Discuss how to upgrade from a VM to AppService, Containers...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8BD5344"/>
  <w15:commentEx w15:done="0" w15:paraId="58F6F58B"/>
  <w15:commentEx w15:done="0" w15:paraId="5D3E167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BB8E263" w16cex:dateUtc="2021-08-18T01:12:15.694Z"/>
  <w16cex:commentExtensible w16cex:durableId="560EE590" w16cex:dateUtc="2021-08-18T01:33:21.283Z"/>
  <w16cex:commentExtensible w16cex:durableId="09FFBA3E" w16cex:dateUtc="2021-08-18T01:34:11.405Z"/>
</w16cex:commentsExtensible>
</file>

<file path=word/commentsIds.xml><?xml version="1.0" encoding="utf-8"?>
<w16cid:commentsIds xmlns:mc="http://schemas.openxmlformats.org/markup-compatibility/2006" xmlns:w16cid="http://schemas.microsoft.com/office/word/2016/wordml/cid" mc:Ignorable="w16cid">
  <w16cid:commentId w16cid:paraId="58BD5344" w16cid:durableId="1BB8E263"/>
  <w16cid:commentId w16cid:paraId="58F6F58B" w16cid:durableId="560EE590"/>
  <w16cid:commentId w16cid:paraId="5D3E1670" w16cid:durableId="09FFBA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7F2"/>
    <w:multiLevelType w:val="hybridMultilevel"/>
    <w:tmpl w:val="9490D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63A68"/>
    <w:multiLevelType w:val="hybridMultilevel"/>
    <w:tmpl w:val="C220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B255C"/>
    <w:multiLevelType w:val="hybridMultilevel"/>
    <w:tmpl w:val="9490D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mc="http://schemas.openxmlformats.org/markup-compatibility/2006" xmlns:w15="http://schemas.microsoft.com/office/word/2012/wordml" mc:Ignorable="w15">
  <w15:person w15:author="Tim Henning">
    <w15:presenceInfo w15:providerId="AD" w15:userId="S::timh@solliance.net::401d982b-4840-4ed6-8e99-2a55d99efa8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DB"/>
    <w:rsid w:val="00011763"/>
    <w:rsid w:val="00022451"/>
    <w:rsid w:val="00037FE6"/>
    <w:rsid w:val="000443EC"/>
    <w:rsid w:val="000B5DDB"/>
    <w:rsid w:val="000C0980"/>
    <w:rsid w:val="000E0431"/>
    <w:rsid w:val="00123E16"/>
    <w:rsid w:val="00131875"/>
    <w:rsid w:val="00135A2B"/>
    <w:rsid w:val="00175318"/>
    <w:rsid w:val="001801FF"/>
    <w:rsid w:val="0018280B"/>
    <w:rsid w:val="001C696C"/>
    <w:rsid w:val="001F1234"/>
    <w:rsid w:val="001F320B"/>
    <w:rsid w:val="002473E1"/>
    <w:rsid w:val="0026042C"/>
    <w:rsid w:val="002B2CA7"/>
    <w:rsid w:val="002C21EF"/>
    <w:rsid w:val="002F0CB0"/>
    <w:rsid w:val="0035086B"/>
    <w:rsid w:val="00352D70"/>
    <w:rsid w:val="00406CEC"/>
    <w:rsid w:val="004E71A9"/>
    <w:rsid w:val="0051338E"/>
    <w:rsid w:val="005134F5"/>
    <w:rsid w:val="0059315D"/>
    <w:rsid w:val="005E3D84"/>
    <w:rsid w:val="005F053C"/>
    <w:rsid w:val="006072CC"/>
    <w:rsid w:val="006510FC"/>
    <w:rsid w:val="00660F1C"/>
    <w:rsid w:val="006975B8"/>
    <w:rsid w:val="006C18E0"/>
    <w:rsid w:val="006C5EDD"/>
    <w:rsid w:val="006E7C1B"/>
    <w:rsid w:val="00720D6B"/>
    <w:rsid w:val="007643A4"/>
    <w:rsid w:val="00852E9E"/>
    <w:rsid w:val="00854F95"/>
    <w:rsid w:val="008A66B0"/>
    <w:rsid w:val="008B38D2"/>
    <w:rsid w:val="00944E56"/>
    <w:rsid w:val="009C1F75"/>
    <w:rsid w:val="009D2C24"/>
    <w:rsid w:val="00A43D06"/>
    <w:rsid w:val="00A472E0"/>
    <w:rsid w:val="00A64702"/>
    <w:rsid w:val="00A87053"/>
    <w:rsid w:val="00B5553D"/>
    <w:rsid w:val="00BA07CE"/>
    <w:rsid w:val="00BB3DA1"/>
    <w:rsid w:val="00BB5C98"/>
    <w:rsid w:val="00BF224E"/>
    <w:rsid w:val="00C063E6"/>
    <w:rsid w:val="00C76235"/>
    <w:rsid w:val="00D0564B"/>
    <w:rsid w:val="00DA646C"/>
    <w:rsid w:val="00E47614"/>
    <w:rsid w:val="00E67ACA"/>
    <w:rsid w:val="00ED3256"/>
    <w:rsid w:val="00F16634"/>
    <w:rsid w:val="00F3122A"/>
    <w:rsid w:val="00FB1EA8"/>
    <w:rsid w:val="00FE4167"/>
    <w:rsid w:val="01A43FCC"/>
    <w:rsid w:val="074B0BE3"/>
    <w:rsid w:val="0BB24777"/>
    <w:rsid w:val="0DEA0F75"/>
    <w:rsid w:val="16BC5070"/>
    <w:rsid w:val="1ECDE382"/>
    <w:rsid w:val="1FDDCDC7"/>
    <w:rsid w:val="264AC19C"/>
    <w:rsid w:val="297E88EF"/>
    <w:rsid w:val="39658428"/>
    <w:rsid w:val="45744B50"/>
    <w:rsid w:val="4881B817"/>
    <w:rsid w:val="4A2B3E3F"/>
    <w:rsid w:val="55925BEB"/>
    <w:rsid w:val="572C9918"/>
    <w:rsid w:val="5D7BA0F6"/>
    <w:rsid w:val="607B2CA0"/>
    <w:rsid w:val="618B3E23"/>
    <w:rsid w:val="7054AAAD"/>
    <w:rsid w:val="7054AAAD"/>
    <w:rsid w:val="71E0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FDCB"/>
  <w15:chartTrackingRefBased/>
  <w15:docId w15:val="{8B4E35EA-1622-4BD5-9D02-388361DFE4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134F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4F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34F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34F5"/>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134F5"/>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34F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134F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134F5"/>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5134F5"/>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5134F5"/>
    <w:rPr>
      <w:rFonts w:asciiTheme="majorHAnsi" w:hAnsiTheme="majorHAnsi" w:eastAsiaTheme="majorEastAsia" w:cstheme="majorBidi"/>
      <w:color w:val="2F5496" w:themeColor="accent1" w:themeShade="BF"/>
    </w:rPr>
  </w:style>
  <w:style w:type="paragraph" w:styleId="ListParagraph">
    <w:name w:val="List Paragraph"/>
    <w:basedOn w:val="Normal"/>
    <w:uiPriority w:val="34"/>
    <w:qFormat/>
    <w:rsid w:val="005134F5"/>
    <w:pPr>
      <w:ind w:left="720"/>
      <w:contextualSpacing/>
    </w:pPr>
  </w:style>
  <w:style w:type="character" w:styleId="Hyperlink">
    <w:name w:val="Hyperlink"/>
    <w:basedOn w:val="DefaultParagraphFont"/>
    <w:uiPriority w:val="99"/>
    <w:unhideWhenUsed/>
    <w:rsid w:val="000E0431"/>
    <w:rPr>
      <w:color w:val="0563C1" w:themeColor="hyperlink"/>
      <w:u w:val="single"/>
    </w:rPr>
  </w:style>
  <w:style w:type="character" w:styleId="UnresolvedMention">
    <w:name w:val="Unresolved Mention"/>
    <w:basedOn w:val="DefaultParagraphFont"/>
    <w:uiPriority w:val="99"/>
    <w:semiHidden/>
    <w:unhideWhenUsed/>
    <w:rsid w:val="000E0431"/>
    <w:rPr>
      <w:color w:val="605E5C"/>
      <w:shd w:val="clear" w:color="auto" w:fill="E1DFDD"/>
    </w:rPr>
  </w:style>
  <w:style w:type="character" w:styleId="CommentReference">
    <w:name w:val="annotation reference"/>
    <w:basedOn w:val="DefaultParagraphFont"/>
    <w:uiPriority w:val="99"/>
    <w:semiHidden/>
    <w:unhideWhenUsed/>
    <w:rsid w:val="00131875"/>
    <w:rPr>
      <w:sz w:val="16"/>
      <w:szCs w:val="16"/>
    </w:rPr>
  </w:style>
  <w:style w:type="paragraph" w:styleId="CommentText">
    <w:name w:val="annotation text"/>
    <w:basedOn w:val="Normal"/>
    <w:link w:val="CommentTextChar"/>
    <w:uiPriority w:val="99"/>
    <w:unhideWhenUsed/>
    <w:rsid w:val="00131875"/>
    <w:pPr>
      <w:spacing w:line="240" w:lineRule="auto"/>
    </w:pPr>
    <w:rPr>
      <w:sz w:val="20"/>
      <w:szCs w:val="20"/>
    </w:rPr>
  </w:style>
  <w:style w:type="character" w:styleId="CommentTextChar" w:customStyle="1">
    <w:name w:val="Comment Text Char"/>
    <w:basedOn w:val="DefaultParagraphFont"/>
    <w:link w:val="CommentText"/>
    <w:uiPriority w:val="99"/>
    <w:rsid w:val="00131875"/>
    <w:rPr>
      <w:sz w:val="20"/>
      <w:szCs w:val="20"/>
    </w:rPr>
  </w:style>
  <w:style w:type="paragraph" w:styleId="CommentSubject">
    <w:name w:val="annotation subject"/>
    <w:basedOn w:val="CommentText"/>
    <w:next w:val="CommentText"/>
    <w:link w:val="CommentSubjectChar"/>
    <w:uiPriority w:val="99"/>
    <w:semiHidden/>
    <w:unhideWhenUsed/>
    <w:rsid w:val="00131875"/>
    <w:rPr>
      <w:b/>
      <w:bCs/>
    </w:rPr>
  </w:style>
  <w:style w:type="character" w:styleId="CommentSubjectChar" w:customStyle="1">
    <w:name w:val="Comment Subject Char"/>
    <w:basedOn w:val="CommentTextChar"/>
    <w:link w:val="CommentSubject"/>
    <w:uiPriority w:val="99"/>
    <w:semiHidden/>
    <w:rsid w:val="001318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microsoft.com/en-us/azure/mysql/concepts-pricing-tiers"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dev.mysql.com/doc/mysql-reslimits-excerpt/5.6/en/limits.html"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cs.microsoft.com/en-us/azure/mysql/concepts-limits" TargetMode="External" Id="rId6" /><Relationship Type="http://schemas.openxmlformats.org/officeDocument/2006/relationships/fontTable" Target="fontTable.xml" Id="rId11" /><Relationship Type="http://schemas.openxmlformats.org/officeDocument/2006/relationships/hyperlink" Target="https://www.amazon.com/s?k=mysql+developers&amp;crid=67S1YLX11AIS&amp;sprefix=mysql+developer%2Caps%2C401&amp;ref=nb_sb_ss_ts-doa-p_1_15" TargetMode="External" Id="rId5" /><Relationship Type="http://schemas.openxmlformats.org/officeDocument/2006/relationships/customXml" Target="../customXml/item3.xml" Id="rId15" /><Relationship Type="http://schemas.openxmlformats.org/officeDocument/2006/relationships/hyperlink" Target="https://docs.microsoft.com/en-us/azure/mysql/flexible-server/tutorial-php-database-app" TargetMode="External" Id="rId10" /><Relationship Type="http://schemas.openxmlformats.org/officeDocument/2006/relationships/webSettings" Target="webSettings.xml" Id="rId4" /><Relationship Type="http://schemas.openxmlformats.org/officeDocument/2006/relationships/hyperlink" Target="https://docs.microsoft.com/en-us/azure/mysql/concept-reserved-pricing" TargetMode="External" Id="rId9" /><Relationship Type="http://schemas.openxmlformats.org/officeDocument/2006/relationships/customXml" Target="../customXml/item2.xml" Id="rId14" /><Relationship Type="http://schemas.openxmlformats.org/officeDocument/2006/relationships/comments" Target="/word/comments.xml" Id="R68967b6c93084ba2" /><Relationship Type="http://schemas.microsoft.com/office/2011/relationships/people" Target="/word/people.xml" Id="Rf843dcfe11a943e1" /><Relationship Type="http://schemas.microsoft.com/office/2011/relationships/commentsExtended" Target="/word/commentsExtended.xml" Id="R6a8eca2b234d44d0" /><Relationship Type="http://schemas.microsoft.com/office/2016/09/relationships/commentsIds" Target="/word/commentsIds.xml" Id="R1e676f1fdeb84284" /><Relationship Type="http://schemas.microsoft.com/office/2018/08/relationships/commentsExtensible" Target="/word/commentsExtensible.xml" Id="R24c7a334b1d348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FA72EF00A83045AE803F064E714CCF" ma:contentTypeVersion="6" ma:contentTypeDescription="Create a new document." ma:contentTypeScope="" ma:versionID="95e7f3c76acfc6b660fedf90e0343ce6">
  <xsd:schema xmlns:xsd="http://www.w3.org/2001/XMLSchema" xmlns:xs="http://www.w3.org/2001/XMLSchema" xmlns:p="http://schemas.microsoft.com/office/2006/metadata/properties" xmlns:ns2="cead9dd1-af2d-41c3-83a4-182d5ee46631" xmlns:ns3="32797407-a3cf-48bd-91e6-58b6c34c1a85" targetNamespace="http://schemas.microsoft.com/office/2006/metadata/properties" ma:root="true" ma:fieldsID="35749233b19c2b82b53b9e75edfca0a3" ns2:_="" ns3:_="">
    <xsd:import namespace="cead9dd1-af2d-41c3-83a4-182d5ee46631"/>
    <xsd:import namespace="32797407-a3cf-48bd-91e6-58b6c34c1a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d9dd1-af2d-41c3-83a4-182d5ee46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797407-a3cf-48bd-91e6-58b6c34c1a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1ECEA3-94E8-4011-9DC5-3906B688A21D}"/>
</file>

<file path=customXml/itemProps2.xml><?xml version="1.0" encoding="utf-8"?>
<ds:datastoreItem xmlns:ds="http://schemas.openxmlformats.org/officeDocument/2006/customXml" ds:itemID="{B7823021-24D9-4625-A926-A5E593546F24}"/>
</file>

<file path=customXml/itemProps3.xml><?xml version="1.0" encoding="utf-8"?>
<ds:datastoreItem xmlns:ds="http://schemas.openxmlformats.org/officeDocument/2006/customXml" ds:itemID="{6F35EE27-D9B2-4A7C-AEF7-9251769436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 Givens</dc:creator>
  <keywords/>
  <dc:description/>
  <lastModifiedBy>Tim Henning</lastModifiedBy>
  <revision>8</revision>
  <dcterms:created xsi:type="dcterms:W3CDTF">2021-08-13T00:33:00.0000000Z</dcterms:created>
  <dcterms:modified xsi:type="dcterms:W3CDTF">2021-08-18T01:51:13.3094677Z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0x010100BBFA72EF00A83045AE803F064E714CCF</vt:lpwstr>
  </property>
</Properties>
</file>